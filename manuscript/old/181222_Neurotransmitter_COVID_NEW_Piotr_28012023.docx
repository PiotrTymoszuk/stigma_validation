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44" w:after="144"/>
        <w:rPr>
          <w:lang w:val="en-US"/>
        </w:rPr>
      </w:pPr>
      <w:r>
        <w:rPr>
          <w:lang w:val="en-US"/>
        </w:rPr>
        <w:t>Abstract</w:t>
      </w:r>
      <w:ins w:id="0" w:author="Unknown Author" w:date="2023-01-19T13:40:21Z">
        <w:r>
          <w:rPr/>
          <w:commentReference w:id="0"/>
        </w:r>
      </w:ins>
    </w:p>
    <w:p>
      <w:pPr>
        <w:pStyle w:val="TextBody"/>
        <w:rPr>
          <w:lang w:val="en-US"/>
        </w:rPr>
      </w:pPr>
      <w:r>
        <w:rPr>
          <w:b/>
          <w:lang w:val="en-US"/>
        </w:rPr>
        <w:t>Background:</w:t>
      </w:r>
      <w:r>
        <w:rPr>
          <w:lang w:val="en-US"/>
        </w:rPr>
        <w:t xml:space="preserve"> </w:t>
      </w:r>
      <w:ins w:id="1" w:author="Unknown Author" w:date="2023-01-19T13:09:49Z">
        <w:r>
          <w:rPr>
            <w:lang w:val="en-US"/>
          </w:rPr>
          <w:t>Systemic serotoni</w:t>
        </w:r>
      </w:ins>
      <w:ins w:id="2" w:author="Unknown Author" w:date="2023-01-19T13:10:00Z">
        <w:r>
          <w:rPr>
            <w:lang w:val="en-US"/>
          </w:rPr>
          <w:t xml:space="preserve">n availability and the </w:t>
        </w:r>
      </w:ins>
      <w:ins w:id="3" w:author="Unknown Author" w:date="2023-01-19T13:10:00Z">
        <w:r>
          <w:rPr>
            <w:rFonts w:eastAsia="Calibri" w:cs="" w:cstheme="minorBidi" w:eastAsiaTheme="minorHAnsi"/>
            <w:color w:val="auto"/>
            <w:kern w:val="0"/>
            <w:sz w:val="22"/>
            <w:szCs w:val="22"/>
            <w:lang w:val="en-US" w:eastAsia="en-US" w:bidi="ar-SA"/>
          </w:rPr>
          <w:t>catecholamine neurotransmitter</w:t>
        </w:r>
      </w:ins>
      <w:ins w:id="4" w:author="Unknown Author" w:date="2023-01-19T13:10:00Z">
        <w:r>
          <w:rPr>
            <w:lang w:val="en-US"/>
          </w:rPr>
          <w:t xml:space="preserve"> synthesis pathway have been proposed </w:t>
        </w:r>
      </w:ins>
      <w:ins w:id="5" w:author="Unknown Author" w:date="2023-01-19T13:10:00Z">
        <w:r>
          <w:rPr>
            <w:rFonts w:eastAsia="Calibri" w:cs="" w:cstheme="minorBidi" w:eastAsiaTheme="minorHAnsi"/>
            <w:color w:val="auto"/>
            <w:kern w:val="0"/>
            <w:sz w:val="22"/>
            <w:szCs w:val="22"/>
            <w:lang w:val="en-US" w:eastAsia="en-US" w:bidi="ar-SA"/>
          </w:rPr>
          <w:t>to bridge</w:t>
        </w:r>
      </w:ins>
      <w:ins w:id="6" w:author="Unknown Author" w:date="2023-01-19T13:10:00Z">
        <w:r>
          <w:rPr>
            <w:lang w:val="en-US"/>
          </w:rPr>
          <w:t xml:space="preserve"> mental health, inflammation and physical symptoms. </w:t>
        </w:r>
      </w:ins>
      <w:del w:id="7" w:author="Unknown Author" w:date="2023-01-19T13:09:48Z">
        <w:r>
          <w:rPr>
            <w:lang w:val="en-US"/>
          </w:rPr>
          <w:delText xml:space="preserve">The </w:delText>
        </w:r>
      </w:del>
      <w:del w:id="8" w:author="Unknown Author" w:date="2023-01-19T13:10:52Z">
        <w:r>
          <w:rPr>
            <w:lang w:val="en-US"/>
          </w:rPr>
          <w:delText>serotonin pathway</w:delText>
        </w:r>
      </w:del>
      <w:del w:id="9" w:author="Unknown Author" w:date="2023-01-19T13:36:11Z">
        <w:r>
          <w:rPr>
            <w:lang w:val="en-US"/>
          </w:rPr>
          <w:delText xml:space="preserve">, assessed by concentrations of kynurenine (KYN) </w:delText>
        </w:r>
      </w:del>
      <w:del w:id="10" w:author="Unknown Author" w:date="2023-01-19T13:10:10Z">
        <w:r>
          <w:rPr>
            <w:lang w:val="en-US"/>
          </w:rPr>
          <w:delText xml:space="preserve">and  tryptophan (TRP) </w:delText>
        </w:r>
      </w:del>
      <w:del w:id="11" w:author="Unknown Author" w:date="2023-01-19T13:36:11Z">
        <w:r>
          <w:rPr>
            <w:lang w:val="en-US"/>
          </w:rPr>
          <w:delText>as well as the noradrenalin pathway approximated by</w:delText>
        </w:r>
      </w:del>
      <w:del w:id="12" w:author="Unknown Author" w:date="2023-01-19T13:28:15Z">
        <w:r>
          <w:rPr>
            <w:lang w:val="en-US"/>
          </w:rPr>
          <w:delText xml:space="preserve"> measurements of </w:delText>
        </w:r>
      </w:del>
      <w:del w:id="13" w:author="Unknown Author" w:date="2023-01-19T13:36:11Z">
        <w:r>
          <w:rPr>
            <w:lang w:val="en-US"/>
          </w:rPr>
          <w:delText>phenylalanine (PHE)</w:delText>
        </w:r>
      </w:del>
      <w:del w:id="14" w:author="Unknown Author" w:date="2023-01-19T13:33:44Z">
        <w:r>
          <w:rPr>
            <w:lang w:val="en-US"/>
          </w:rPr>
          <w:delText xml:space="preserve"> and </w:delText>
        </w:r>
      </w:del>
      <w:del w:id="15" w:author="Unknown Author" w:date="2023-01-19T13:36:11Z">
        <w:r>
          <w:rPr>
            <w:lang w:val="en-US"/>
          </w:rPr>
          <w:delText xml:space="preserve">tyrosine (TYR) have been proposed </w:delText>
        </w:r>
      </w:del>
      <w:del w:id="16" w:author="Unknown Author" w:date="2023-01-19T13:28:35Z">
        <w:r>
          <w:rPr>
            <w:lang w:val="en-US"/>
          </w:rPr>
          <w:delText>as a biological link between</w:delText>
        </w:r>
      </w:del>
      <w:del w:id="17" w:author="Unknown Author" w:date="2023-01-19T13:36:11Z">
        <w:r>
          <w:rPr>
            <w:lang w:val="en-US"/>
          </w:rPr>
          <w:delText xml:space="preserve"> mental </w:delText>
        </w:r>
      </w:del>
      <w:del w:id="18" w:author="Unknown Author" w:date="2023-01-19T13:12:19Z">
        <w:r>
          <w:rPr>
            <w:lang w:val="en-US"/>
          </w:rPr>
          <w:delText xml:space="preserve">and physical </w:delText>
        </w:r>
      </w:del>
      <w:del w:id="19" w:author="Unknown Author" w:date="2023-01-19T13:11:25Z">
        <w:r>
          <w:rPr>
            <w:lang w:val="en-US"/>
          </w:rPr>
          <w:delText xml:space="preserve">symptoms and </w:delText>
        </w:r>
      </w:del>
      <w:del w:id="20" w:author="Unknown Author" w:date="2023-01-19T13:12:19Z">
        <w:r>
          <w:rPr>
            <w:lang w:val="en-US"/>
          </w:rPr>
          <w:delText>disorders</w:delText>
        </w:r>
      </w:del>
      <w:del w:id="21" w:author="Unknown Author" w:date="2023-01-19T13:36:11Z">
        <w:r>
          <w:rPr>
            <w:lang w:val="en-US"/>
          </w:rPr>
          <w:delText xml:space="preserve">. </w:delText>
        </w:r>
      </w:del>
      <w:r>
        <w:rPr>
          <w:lang w:val="en-US"/>
        </w:rPr>
        <w:t xml:space="preserve">Here we assessed </w:t>
      </w:r>
      <w:ins w:id="22" w:author="Unknown Author" w:date="2023-01-19T13:12:48Z">
        <w:r>
          <w:rPr>
            <w:lang w:val="en-US"/>
          </w:rPr>
          <w:t xml:space="preserve">serotonin and </w:t>
        </w:r>
      </w:ins>
      <w:ins w:id="23" w:author="Unknown Author" w:date="2023-01-19T13:12:48Z">
        <w:r>
          <w:rPr>
            <w:rFonts w:eastAsia="Calibri" w:cs="" w:cstheme="minorBidi" w:eastAsiaTheme="minorHAnsi"/>
            <w:color w:val="auto"/>
            <w:kern w:val="0"/>
            <w:sz w:val="22"/>
            <w:szCs w:val="22"/>
            <w:lang w:val="en-US" w:eastAsia="en-US" w:bidi="ar-SA"/>
          </w:rPr>
          <w:t>noradrenaline</w:t>
        </w:r>
      </w:ins>
      <w:ins w:id="24" w:author="Unknown Author" w:date="2023-01-19T13:12:48Z">
        <w:r>
          <w:rPr>
            <w:lang w:val="en-US"/>
          </w:rPr>
          <w:t xml:space="preserve"> precursors </w:t>
        </w:r>
      </w:ins>
      <w:ins w:id="25" w:author="Unknown Author" w:date="2023-01-19T13:13:28Z">
        <w:r>
          <w:rPr>
            <w:lang w:val="en-US"/>
          </w:rPr>
          <w:t>following SARS-CoV-2 infection.</w:t>
        </w:r>
      </w:ins>
      <w:del w:id="26" w:author="Unknown Author" w:date="2023-01-19T13:13:23Z">
        <w:r>
          <w:rPr>
            <w:lang w:val="en-US"/>
          </w:rPr>
          <w:delText xml:space="preserve">neurotransmitter precursor amino acid levels as well as markers of inflammation </w:delText>
        </w:r>
      </w:del>
      <w:del w:id="27" w:author="Unknown Author" w:date="2023-01-19T13:14:10Z">
        <w:r>
          <w:rPr>
            <w:lang w:val="en-US"/>
          </w:rPr>
          <w:delText xml:space="preserve">in individuals following SARS-CoV-2 </w:delText>
        </w:r>
      </w:del>
      <w:del w:id="28" w:author="Unknown Author" w:date="2023-01-19T13:14:10Z">
        <w:r>
          <w:rPr/>
          <w:commentReference w:id="1"/>
        </w:r>
      </w:del>
      <w:del w:id="29" w:author="Unknown Author" w:date="2023-01-19T13:14:10Z">
        <w:r>
          <w:rPr/>
          <w:commentReference w:id="2"/>
        </w:r>
      </w:del>
      <w:del w:id="30" w:author="Unknown Author" w:date="2023-01-19T13:14:10Z">
        <w:r>
          <w:rPr>
            <w:lang w:val="en-US"/>
          </w:rPr>
          <w:delText>infection as well as uninfected controls</w:delText>
        </w:r>
      </w:del>
      <w:del w:id="31" w:author="Unknown Author" w:date="2023-01-19T13:28:43Z">
        <w:r>
          <w:rPr>
            <w:lang w:val="en-US"/>
          </w:rPr>
          <w:delText>.</w:delText>
        </w:r>
      </w:del>
    </w:p>
    <w:p>
      <w:pPr>
        <w:pStyle w:val="TextBody"/>
        <w:rPr>
          <w:lang w:val="en-US"/>
        </w:rPr>
      </w:pPr>
      <w:r>
        <w:rPr>
          <w:b/>
          <w:lang w:val="en-US"/>
        </w:rPr>
        <w:t>Methods:</w:t>
      </w:r>
      <w:r>
        <w:rPr>
          <w:lang w:val="en-US"/>
        </w:rPr>
        <w:t xml:space="preserve"> The </w:t>
      </w:r>
      <w:r>
        <w:rPr>
          <w:lang w:val="en-GB"/>
        </w:rPr>
        <w:t xml:space="preserve">cross-sectional </w:t>
      </w:r>
      <w:r>
        <w:rPr>
          <w:lang w:val="en-US"/>
        </w:rPr>
        <w:t xml:space="preserve">SIMMUN cohort study </w:t>
      </w:r>
      <w:ins w:id="32" w:author="Unknown Author" w:date="2023-01-19T13:15:08Z">
        <w:r>
          <w:rPr>
            <w:lang w:val="en-US"/>
          </w:rPr>
          <w:t>included 67 SARS-CoV-2 infection convalescents and 110 uninfected controls recruited in Tyrol, Austria. Explanatory variables encompassed</w:t>
        </w:r>
      </w:ins>
      <w:ins w:id="33" w:author="Unknown Author" w:date="2023-01-19T13:15:08Z">
        <w:r>
          <w:rPr>
            <w:rFonts w:eastAsia="Calibri" w:cs="" w:cstheme="minorBidi" w:eastAsiaTheme="minorHAnsi"/>
            <w:color w:val="auto"/>
            <w:kern w:val="0"/>
            <w:sz w:val="22"/>
            <w:szCs w:val="22"/>
            <w:lang w:val="en-US" w:eastAsia="en-US" w:bidi="ar-SA"/>
          </w:rPr>
          <w:t xml:space="preserve"> inflammatory markers (neopterin, interleukin 6, C-reactive protein, neutrophil/lymphocyte ratio), anti-SARS-CoV-2 antibodies, and symptoms of anxiety, depression and stress. Their effects on markers of serotonin availability (tryptophan [TRP], kynurenine [KYN], KYN/TRP ratio) and catecholamine neurotransmitter synthesis (phenylalanine [PHE], tyrosine [TYR], PHE/TYR ratio) were assessed by correlation analysis, two-tailed T tests and multi-parameter linear modeling in the SIMMUN cohort. Association of neurotransmitter availability markers with inflammation was additionally investigated in a published longitudinal cohort (SARS-CoV-2: n = 205, uninfected: n = 440, Su et al. 2022).</w:t>
        </w:r>
      </w:ins>
      <w:del w:id="34" w:author="Unknown Author" w:date="2023-01-19T13:26:39Z">
        <w:r>
          <w:rPr>
            <w:rFonts w:eastAsia="Calibri" w:cs="" w:cstheme="minorBidi" w:eastAsiaTheme="minorHAnsi"/>
            <w:color w:val="auto"/>
            <w:kern w:val="0"/>
            <w:sz w:val="22"/>
            <w:szCs w:val="22"/>
            <w:lang w:val="en-US" w:eastAsia="en-US" w:bidi="ar-SA"/>
          </w:rPr>
          <w:delText xml:space="preserve">was performed </w:delText>
        </w:r>
      </w:del>
      <w:del w:id="35" w:author="Unknown Author" w:date="2023-01-19T13:26:39Z">
        <w:r>
          <w:rPr>
            <w:rFonts w:eastAsia="Calibri" w:cs="" w:cstheme="minorBidi" w:eastAsiaTheme="minorHAnsi"/>
            <w:color w:val="auto"/>
            <w:kern w:val="0"/>
            <w:sz w:val="22"/>
            <w:szCs w:val="22"/>
            <w:lang w:val="en-GB" w:eastAsia="en-US" w:bidi="ar-SA"/>
          </w:rPr>
          <w:delText>in Tyrol, Austria, and recruited</w:delText>
        </w:r>
      </w:del>
      <w:del w:id="36" w:author="Unknown Author" w:date="2023-01-19T13:26:39Z">
        <w:r>
          <w:rPr>
            <w:rFonts w:eastAsia="Calibri" w:cs="" w:cstheme="minorBidi" w:eastAsiaTheme="minorHAnsi"/>
            <w:color w:val="auto"/>
            <w:kern w:val="0"/>
            <w:sz w:val="22"/>
            <w:szCs w:val="22"/>
            <w:lang w:val="en-US" w:eastAsia="en-US" w:bidi="ar-SA"/>
          </w:rPr>
          <w:delText xml:space="preserve"> 72 individuals following SARS-COV-2 infection and 143 uninfected controls.  Mental health </w:delText>
        </w:r>
      </w:del>
      <w:del w:id="37" w:author="Unknown Author" w:date="2023-01-19T13:26:39Z">
        <w:r>
          <w:rPr/>
          <w:commentReference w:id="3"/>
        </w:r>
      </w:del>
      <w:del w:id="38" w:author="Unknown Author" w:date="2023-01-19T13:26:39Z">
        <w:r>
          <w:rPr>
            <w:rFonts w:eastAsia="Calibri" w:cs="" w:cstheme="minorBidi" w:eastAsiaTheme="minorHAnsi"/>
            <w:color w:val="auto"/>
            <w:kern w:val="0"/>
            <w:sz w:val="22"/>
            <w:szCs w:val="22"/>
            <w:lang w:val="en-US" w:eastAsia="en-US" w:bidi="ar-SA"/>
          </w:rPr>
          <w:delText xml:space="preserve">as well as serum levels of </w:delText>
        </w:r>
      </w:del>
      <w:del w:id="39" w:author="Unknown Author" w:date="2023-01-19T13:26:39Z">
        <w:r>
          <w:rPr>
            <w:rFonts w:eastAsia="Calibri" w:cs="" w:cstheme="minorBidi" w:eastAsiaTheme="minorHAnsi"/>
            <w:color w:val="auto"/>
            <w:kern w:val="0"/>
            <w:sz w:val="22"/>
            <w:szCs w:val="22"/>
            <w:lang w:val="en-GB" w:eastAsia="en-US" w:bidi="ar-SA"/>
          </w:rPr>
          <w:delText>inflammatory markers (neopterin, IL6, CRP, full blood count)</w:delText>
        </w:r>
      </w:del>
      <w:del w:id="40" w:author="Unknown Author" w:date="2023-01-19T13:26:39Z">
        <w:r>
          <w:rPr>
            <w:rFonts w:eastAsia="Calibri" w:cs="" w:cstheme="minorBidi" w:eastAsiaTheme="minorHAnsi"/>
            <w:color w:val="auto"/>
            <w:kern w:val="0"/>
            <w:sz w:val="22"/>
            <w:szCs w:val="22"/>
            <w:lang w:val="en-US" w:eastAsia="en-US" w:bidi="ar-SA"/>
          </w:rPr>
          <w:delText xml:space="preserve"> and of neurotransmitter precursor amino acids were measured. Correlation analyses, T-tests and multi-parameter </w:delText>
        </w:r>
      </w:del>
      <w:del w:id="41" w:author="Unknown Author" w:date="2023-01-19T13:26:39Z">
        <w:r>
          <w:rPr/>
          <w:commentReference w:id="4"/>
        </w:r>
      </w:del>
      <w:del w:id="42" w:author="Unknown Author" w:date="2023-01-19T13:26:39Z">
        <w:r>
          <w:rPr>
            <w:rFonts w:eastAsia="Calibri" w:cs="" w:cstheme="minorBidi" w:eastAsiaTheme="minorHAnsi"/>
            <w:color w:val="auto"/>
            <w:kern w:val="0"/>
            <w:sz w:val="22"/>
            <w:szCs w:val="22"/>
            <w:lang w:val="en-US" w:eastAsia="en-US" w:bidi="ar-SA"/>
          </w:rPr>
          <w:delText>linear modeling in the SIMMUN cohort and compared to results of a previously published cohort of 205 individuals following SARS-COV-2 infection and 440 uninfected controls (INCOV cohort, Su et al. 2022).</w:delText>
        </w:r>
      </w:del>
    </w:p>
    <w:p>
      <w:pPr>
        <w:pStyle w:val="TextBody"/>
        <w:rPr>
          <w:lang w:val="en-GB"/>
        </w:rPr>
      </w:pPr>
      <w:r>
        <w:rPr>
          <w:b/>
          <w:lang w:val="en-US"/>
        </w:rPr>
        <w:t>Results:</w:t>
      </w:r>
      <w:r>
        <w:rPr>
          <w:lang w:val="en-GB"/>
        </w:rPr>
        <w:t xml:space="preserve"> </w:t>
      </w:r>
      <w:ins w:id="43" w:author="Unknown Author" w:date="2023-01-19T13:47:11Z">
        <w:r>
          <w:rPr>
            <w:lang w:val="en-GB"/>
          </w:rPr>
          <w:t>Both in</w:t>
        </w:r>
      </w:ins>
      <w:ins w:id="44" w:author="Unknown Author" w:date="2023-01-19T13:45:03Z">
        <w:r>
          <w:rPr>
            <w:lang w:val="en-GB"/>
          </w:rPr>
          <w:t xml:space="preserve"> the SIMMUN and INCOV collectives, </w:t>
        </w:r>
      </w:ins>
      <w:ins w:id="45" w:author="Unknown Author" w:date="2023-01-19T13:46:03Z">
        <w:r>
          <w:rPr>
            <w:lang w:val="en-GB"/>
          </w:rPr>
          <w:t xml:space="preserve">levels the serotonin precursor TRP </w:t>
        </w:r>
      </w:ins>
      <w:ins w:id="46" w:author="Unknown Author" w:date="2023-01-19T13:49:21Z">
        <w:r>
          <w:rPr>
            <w:lang w:val="en-GB"/>
          </w:rPr>
          <w:t>and its decay product KYN were regulated strongly by systemic inflammation</w:t>
        </w:r>
      </w:ins>
      <w:ins w:id="47" w:author="Unknown Author" w:date="2023-01-19T13:52:15Z">
        <w:r>
          <w:rPr>
            <w:lang w:val="en-GB"/>
          </w:rPr>
          <w:t>. TRP concentrations were substantially lower in participant</w:t>
        </w:r>
      </w:ins>
      <w:ins w:id="48" w:author="Unknown Author" w:date="2023-01-19T13:53:00Z">
        <w:r>
          <w:rPr>
            <w:lang w:val="en-GB"/>
          </w:rPr>
          <w:t xml:space="preserve">s with high scores of mental health problems. In multi-parameter modelling, </w:t>
        </w:r>
      </w:ins>
      <w:ins w:id="49" w:author="Unknown Author" w:date="2023-01-19T13:54:26Z">
        <w:r>
          <w:rPr>
            <w:lang w:val="en-GB"/>
          </w:rPr>
          <w:t xml:space="preserve">systemic availability of serotonin measured by TRP, KYN and KYN/TRP was </w:t>
        </w:r>
      </w:ins>
      <w:ins w:id="50" w:author="Unknown Author" w:date="2023-01-19T13:55:03Z">
        <w:r>
          <w:rPr>
            <w:lang w:val="en-GB"/>
          </w:rPr>
          <w:t xml:space="preserve">found to be lowered by inflammation, depression signs, stress and SARS-CoV-2 infection. </w:t>
        </w:r>
      </w:ins>
      <w:ins w:id="51" w:author="Unknown Author" w:date="2023-01-19T13:56:40Z">
        <w:r>
          <w:rPr>
            <w:lang w:val="en-GB"/>
          </w:rPr>
          <w:t xml:space="preserve">Inflammation and anti-SARS-CoV-2 antibody response </w:t>
        </w:r>
      </w:ins>
      <w:ins w:id="52" w:author="Unknown Author" w:date="2023-01-19T13:57:31Z">
        <w:r>
          <w:rPr>
            <w:lang w:val="en-GB"/>
          </w:rPr>
          <w:t xml:space="preserve">were </w:t>
        </w:r>
      </w:ins>
      <w:ins w:id="53" w:author="Unknown Author" w:date="2023-01-19T13:57:31Z">
        <w:r>
          <w:rPr>
            <w:rFonts w:eastAsia="Calibri" w:cs="" w:cstheme="minorBidi" w:eastAsiaTheme="minorHAnsi"/>
            <w:color w:val="auto"/>
            <w:kern w:val="0"/>
            <w:sz w:val="22"/>
            <w:szCs w:val="22"/>
            <w:lang w:val="en-GB" w:eastAsia="en-US" w:bidi="ar-SA"/>
          </w:rPr>
          <w:t>associated</w:t>
        </w:r>
      </w:ins>
      <w:ins w:id="54" w:author="Unknown Author" w:date="2023-01-19T13:57:31Z">
        <w:r>
          <w:rPr>
            <w:lang w:val="en-GB"/>
          </w:rPr>
          <w:t xml:space="preserve"> with lowered catecholamine neurotransmitter </w:t>
        </w:r>
      </w:ins>
      <w:ins w:id="55" w:author="Unknown Author" w:date="2023-01-19T13:58:08Z">
        <w:r>
          <w:rPr>
            <w:lang w:val="en-GB"/>
          </w:rPr>
          <w:t xml:space="preserve">precursor </w:t>
        </w:r>
      </w:ins>
      <w:ins w:id="56" w:author="Unknown Author" w:date="2023-01-19T13:58:08Z">
        <w:r>
          <w:rPr>
            <w:rFonts w:eastAsia="Calibri" w:cs="" w:cstheme="minorBidi" w:eastAsiaTheme="minorHAnsi"/>
            <w:color w:val="auto"/>
            <w:kern w:val="0"/>
            <w:sz w:val="22"/>
            <w:szCs w:val="22"/>
            <w:lang w:val="en-GB" w:eastAsia="en-US" w:bidi="ar-SA"/>
          </w:rPr>
          <w:t>availability</w:t>
        </w:r>
      </w:ins>
      <w:ins w:id="57" w:author="Unknown Author" w:date="2023-01-19T13:58:08Z">
        <w:r>
          <w:rPr>
            <w:lang w:val="en-GB"/>
          </w:rPr>
          <w:t xml:space="preserve"> </w:t>
        </w:r>
      </w:ins>
      <w:ins w:id="58" w:author="Unknown Author" w:date="2023-01-19T13:59:11Z">
        <w:r>
          <w:rPr>
            <w:lang w:val="en-GB"/>
          </w:rPr>
          <w:t xml:space="preserve">measured by </w:t>
        </w:r>
      </w:ins>
      <w:ins w:id="59" w:author="Unknown Author" w:date="2023-01-19T14:03:59Z">
        <w:r>
          <w:rPr>
            <w:lang w:val="en-GB"/>
          </w:rPr>
          <w:t>P</w:t>
        </w:r>
      </w:ins>
      <w:ins w:id="60" w:author="Unknown Author" w:date="2023-01-19T14:04:00Z">
        <w:r>
          <w:rPr>
            <w:lang w:val="en-GB"/>
          </w:rPr>
          <w:t>HE/TYR.</w:t>
        </w:r>
      </w:ins>
      <w:del w:id="61" w:author="Unknown Author" w:date="2023-01-19T14:05:44Z">
        <w:r>
          <w:rPr>
            <w:lang w:val="en-GB"/>
          </w:rPr>
          <w:delText xml:space="preserve">Both cohorts did not show any group differences in parameters of systemic inflammation between uninfected individuals and such who had recovered from acute COVID-19 (INCOV median 64 days, SIMMUN </w:delText>
        </w:r>
      </w:del>
      <w:del w:id="62" w:author="Unknown Author" w:date="2023-01-19T14:05:44Z">
        <w:r>
          <w:rPr>
            <w:highlight w:val="yellow"/>
            <w:lang w:val="en-GB"/>
          </w:rPr>
          <w:delText>median 138.5 days</w:delText>
        </w:r>
      </w:del>
      <w:del w:id="63" w:author="Unknown Author" w:date="2023-01-19T14:05:44Z">
        <w:r>
          <w:rPr/>
          <w:commentReference w:id="5"/>
        </w:r>
      </w:del>
      <w:del w:id="64" w:author="Unknown Author" w:date="2023-01-19T14:05:44Z">
        <w:r>
          <w:rPr>
            <w:lang w:val="en-GB"/>
          </w:rPr>
          <w:delText xml:space="preserve">).  Correlations between markers of inflammation and parameters of the serotonin and catecholamine pathway were found in both study cohorts. In the SIMMUN cohort multiparamter linear modelling identified the following factors impacting on the metabolites of the serotonin pathway:  </w:delText>
        </w:r>
      </w:del>
      <w:del w:id="65" w:author="Unknown Author" w:date="2023-01-19T14:05:44Z">
        <w:r>
          <w:rPr>
            <w:lang w:val="en-US"/>
          </w:rPr>
          <w:delText>symptoms of depression/anxiety as well as neopterin levels were independently associated with reduced TRP;  age, neopterin and status post SARS-CoV-2 infection with significantly increased KYN and KYN/TRP ratio. Regarding the noradrenaline pathway: neopterin and age independently and negatively regulated TYR levels; and symptoms of depression/anxiety, SARS-CoV-2 infection and age reduced PHE/TYR ratio, while it was positively associated with neopterin.</w:delText>
        </w:r>
      </w:del>
    </w:p>
    <w:p>
      <w:pPr>
        <w:pStyle w:val="Normal"/>
        <w:spacing w:lineRule="auto" w:line="480" w:before="0" w:after="0"/>
        <w:rPr>
          <w:lang w:val="en-US"/>
          <w:del w:id="69" w:author="Unknown Author" w:date="2023-01-28T14:07:24Z"/>
        </w:rPr>
      </w:pPr>
      <w:r>
        <w:rPr>
          <w:b/>
          <w:bCs/>
          <w:lang w:val="en-US"/>
        </w:rPr>
        <w:t>Conclusion:</w:t>
      </w:r>
      <w:r>
        <w:rPr>
          <w:lang w:val="en-US"/>
        </w:rPr>
        <w:t xml:space="preserve"> </w:t>
      </w:r>
      <w:ins w:id="66" w:author="Unknown Author" w:date="2023-01-19T14:07:09Z">
        <w:r>
          <w:rPr>
            <w:lang w:val="en-US"/>
          </w:rPr>
          <w:t>Inflammation</w:t>
        </w:r>
      </w:ins>
      <w:del w:id="67" w:author="Unknown Author" w:date="2023-01-19T14:07:08Z">
        <w:r>
          <w:rPr>
            <w:lang w:val="en-US"/>
          </w:rPr>
          <w:delText>SARS-CoV-2 infection as well as inflammation</w:delText>
        </w:r>
      </w:del>
      <w:ins w:id="68" w:author="Unknown Author" w:date="2023-01-19T14:07:12Z">
        <w:r>
          <w:rPr>
            <w:lang w:val="en-US"/>
          </w:rPr>
          <w:t>, SARS-CoV-2 infection, depression, anxiety and stress</w:t>
        </w:r>
      </w:ins>
      <w:r>
        <w:rPr>
          <w:lang w:val="en-US"/>
        </w:rPr>
        <w:t xml:space="preserve"> can both independently and additively influence serum levels of neurotransmitter precursor amino acids. These pathways could thus be a biological link between COVID-19 infection and mental health via psychoneuroimmunological mechanisms.</w:t>
      </w:r>
    </w:p>
    <w:p>
      <w:pPr>
        <w:pStyle w:val="Normal"/>
        <w:spacing w:lineRule="auto" w:line="480" w:before="0" w:after="0"/>
        <w:rPr>
          <w:lang w:val="en-US"/>
        </w:rPr>
      </w:pPr>
      <w:r>
        <w:rPr>
          <w:lang w:val="en-US"/>
        </w:rPr>
      </w:r>
      <w:r>
        <w:br w:type="page"/>
      </w:r>
    </w:p>
    <w:p>
      <w:pPr>
        <w:pStyle w:val="Heading1"/>
        <w:rPr>
          <w:lang w:val="en-US"/>
        </w:rPr>
      </w:pPr>
      <w:r>
        <w:rPr>
          <w:lang w:val="en-US"/>
        </w:rPr>
        <w:t>Introduction</w:t>
      </w:r>
    </w:p>
    <w:p>
      <w:pPr>
        <w:pStyle w:val="TextBody"/>
        <w:rPr>
          <w:lang w:val="en-GB"/>
          <w:del w:id="93" w:author="Unknown Author" w:date="2023-01-28T14:07:42Z"/>
        </w:rPr>
      </w:pPr>
      <w:r>
        <w:rPr>
          <w:lang w:val="en-US"/>
        </w:rPr>
        <w:t xml:space="preserve">The immune system and the brain </w:t>
      </w:r>
      <w:del w:id="70" w:author="Unknown Author" w:date="2023-01-28T14:09:18Z">
        <w:r>
          <w:rPr>
            <w:lang w:val="en-US"/>
          </w:rPr>
          <w:delText>are connected in a bidirectional manner with influences on one system having consequences on the other</w:delText>
        </w:r>
      </w:del>
      <w:ins w:id="71" w:author="Unknown Author" w:date="2023-01-28T14:09:18Z">
        <w:r>
          <w:rPr>
            <w:rFonts w:eastAsia="Calibri" w:cs="" w:cstheme="minorBidi" w:eastAsiaTheme="minorHAnsi"/>
            <w:color w:val="auto"/>
            <w:kern w:val="0"/>
            <w:sz w:val="22"/>
            <w:szCs w:val="22"/>
            <w:lang w:val="en-US" w:eastAsia="en-US" w:bidi="ar-SA"/>
          </w:rPr>
          <w:t xml:space="preserve">interact at multiple levels </w:t>
        </w:r>
      </w:ins>
      <w:r>
        <w:rPr>
          <w:lang w:val="en-US"/>
        </w:rPr>
        <w:t xml:space="preserve"> </w:t>
      </w:r>
      <w:r>
        <w:fldChar w:fldCharType="begin"/>
      </w:r>
      <w:r>
        <w:rPr>
          <w:lang w:val="en-US"/>
        </w:rPr>
        <w:instrText>ADDIN EN.CITE &lt;EndNote&gt;&lt;Cite&gt;&lt;Author&gt;Bower&lt;/Author&gt;&lt;Year&gt;2022&lt;/Year&gt;&lt;RecNum&gt;81&lt;/RecNum&gt;&lt;DisplayText&gt;(Bower et al., 2022)&lt;/DisplayText&gt;&lt;record&gt;&lt;rec-number&gt;81&lt;/rec-number&gt;&lt;foreign-keys&gt;&lt;key app="EN" db-id="9tt09s2ss9vtrhedz5b55dtx0005ssfv2rwp" timestamp="1665400958"&gt;81&lt;/key&gt;&lt;/foreign-keys&gt;&lt;ref-type name="Journal Article"&gt;17&lt;/ref-type&gt;&lt;contributors&gt;&lt;authors&gt;&lt;author&gt;Bower, J. E.&lt;/author&gt;&lt;author&gt;Radin, A.&lt;/author&gt;&lt;author&gt;Kuhlman, K. R.&lt;/author&gt;&lt;/authors&gt;&lt;/contributors&gt;&lt;auth-address&gt;Department of Psychology, UCLA, Los Angeles, CA, USA; Department of Psychiatry and Biobehavioral Sciences, UCLA, Los Angeles, CA, USA; Cousins Center for Psychoneuroimmunology, Semel Institute for Neuroscience and Human Behavior, UCLA, Los Angeles, CA, USA. Electronic address: jbower@ucla.edu.&amp;#xD;Department of Psychology, UCLA, Los Angeles, CA, USA.&amp;#xD;Cousins Center for Psychoneuroimmunology, Semel Institute for Neuroscience and Human Behavior, UCLA, Los Angeles, CA, USA; Department of Psychological Science, UCI, Irvine, CA, USA.&lt;/auth-address&gt;&lt;titles&gt;&lt;title&gt;Psychoneuroimmunology in the time of COVID-19: Why neuro-immune interactions matter for mental and physical health&lt;/title&gt;&lt;secondary-title&gt;Behav Res Ther&lt;/secondary-title&gt;&lt;/titles&gt;&lt;periodical&gt;&lt;full-title&gt;Behav Res Ther&lt;/full-title&gt;&lt;/periodical&gt;&lt;pages&gt;104104&lt;/pages&gt;&lt;volume&gt;154&lt;/volume&gt;&lt;edition&gt;2022/05/25&lt;/edition&gt;&lt;keywords&gt;&lt;keyword&gt;*covid-19&lt;/keyword&gt;&lt;keyword&gt;Humans&lt;/keyword&gt;&lt;keyword&gt;Neuroimmunomodulation&lt;/keyword&gt;&lt;keyword&gt;Pandemics&lt;/keyword&gt;&lt;keyword&gt;*Psychoneuroimmunology&lt;/keyword&gt;&lt;keyword&gt;SARS-CoV-2&lt;/keyword&gt;&lt;/keywords&gt;&lt;dates&gt;&lt;year&gt;2022&lt;/year&gt;&lt;pub-dates&gt;&lt;date&gt;Jul&lt;/date&gt;&lt;/pub-dates&gt;&lt;/dates&gt;&lt;isbn&gt;0005-7967 (Print)&amp;#xD;0005-7967&lt;/isbn&gt;&lt;accession-num&gt;35609375&lt;/accession-num&gt;&lt;urls&gt;&lt;/urls&gt;&lt;custom2&gt;PMC9075982&lt;/custom2&gt;&lt;electronic-resource-num&gt;10.1016/j.brat.2022.104104&lt;/electronic-resource-num&gt;&lt;remote-database-provider&gt;NLM&lt;/remote-database-provider&gt;&lt;language&gt;eng&lt;/language&gt;&lt;/record&gt;&lt;/Cite&gt;&lt;/EndNote&gt;</w:instrText>
      </w:r>
      <w:r>
        <w:rPr>
          <w:lang w:val="en-US"/>
        </w:rPr>
      </w:r>
      <w:r>
        <w:rPr>
          <w:lang w:val="en-US"/>
        </w:rPr>
        <w:fldChar w:fldCharType="separate"/>
      </w:r>
      <w:r>
        <w:rPr>
          <w:lang w:val="en-US"/>
        </w:rPr>
        <w:t>(Bower et al., 2022)</w:t>
      </w:r>
      <w:r>
        <w:rPr>
          <w:lang w:val="en-US"/>
        </w:rPr>
      </w:r>
      <w:r>
        <w:rPr>
          <w:lang w:val="en-US"/>
        </w:rPr>
        <w:fldChar w:fldCharType="end"/>
      </w:r>
      <w:r>
        <w:rPr>
          <w:lang w:val="en-US"/>
        </w:rPr>
        <w:t xml:space="preserve">. </w:t>
      </w:r>
      <w:del w:id="72" w:author="Unknown Author" w:date="2023-01-28T14:09:42Z">
        <w:r>
          <w:rPr>
            <w:lang w:val="en-US"/>
          </w:rPr>
          <w:delText>During acute COVID-19, t</w:delText>
        </w:r>
      </w:del>
      <w:ins w:id="73" w:author="Unknown Author" w:date="2023-01-28T14:10:54Z">
        <w:r>
          <w:rPr>
            <w:lang w:val="en-US"/>
          </w:rPr>
          <w:t>Acute</w:t>
        </w:r>
      </w:ins>
      <w:del w:id="74" w:author="Unknown Author" w:date="2023-01-28T14:10:53Z">
        <w:r>
          <w:rPr>
            <w:lang w:val="en-US"/>
          </w:rPr>
          <w:delText xml:space="preserve">he </w:delText>
        </w:r>
      </w:del>
      <w:ins w:id="75" w:author="Unknown Author" w:date="2023-01-28T14:10:55Z">
        <w:r>
          <w:rPr>
            <w:lang w:val="en-US"/>
          </w:rPr>
          <w:t xml:space="preserve"> </w:t>
        </w:r>
      </w:ins>
      <w:r>
        <w:rPr>
          <w:lang w:val="en-US"/>
        </w:rPr>
        <w:t xml:space="preserve">SARS-CoV-2 </w:t>
      </w:r>
      <w:del w:id="76" w:author="Unknown Author" w:date="2023-01-28T14:10:58Z">
        <w:r>
          <w:rPr>
            <w:lang w:val="en-US"/>
          </w:rPr>
          <w:delText>virus</w:delText>
        </w:r>
      </w:del>
      <w:ins w:id="77" w:author="Unknown Author" w:date="2023-01-28T14:10:58Z">
        <w:r>
          <w:rPr>
            <w:rFonts w:eastAsia="Calibri" w:cs="" w:cstheme="minorBidi" w:eastAsiaTheme="minorHAnsi"/>
            <w:color w:val="auto"/>
            <w:kern w:val="0"/>
            <w:sz w:val="22"/>
            <w:szCs w:val="22"/>
            <w:lang w:val="en-US" w:eastAsia="en-US" w:bidi="ar-SA"/>
          </w:rPr>
          <w:t>infection</w:t>
        </w:r>
      </w:ins>
      <w:r>
        <w:rPr>
          <w:lang w:val="en-US"/>
        </w:rPr>
        <w:t xml:space="preserve"> has been shown to trigger </w:t>
      </w:r>
      <w:ins w:id="78" w:author="Unknown Author" w:date="2023-01-28T14:11:02Z">
        <w:r>
          <w:rPr>
            <w:lang w:val="en-US"/>
          </w:rPr>
          <w:t>a strong systemic inflammatory response</w:t>
        </w:r>
      </w:ins>
      <w:del w:id="79" w:author="Unknown Author" w:date="2023-01-28T14:10:39Z">
        <w:r>
          <w:rPr>
            <w:lang w:val="en-US"/>
          </w:rPr>
          <w:delText xml:space="preserve">systemic immune response accompanied by </w:delText>
        </w:r>
      </w:del>
      <w:del w:id="80" w:author="Unknown Author" w:date="2023-01-28T14:11:15Z">
        <w:r>
          <w:rPr>
            <w:lang w:val="en-US"/>
          </w:rPr>
          <w:delText>a specific „cytokine storm“, i.e. an excessive release of pro-inflammatory mediators</w:delText>
        </w:r>
      </w:del>
      <w:ins w:id="81" w:author="Unknown Author" w:date="2023-01-28T14:11:16Z">
        <w:r>
          <w:rPr>
            <w:lang w:val="en-US"/>
          </w:rPr>
          <w:t xml:space="preserve"> </w:t>
        </w:r>
      </w:ins>
      <w:r>
        <w:rPr>
          <w:lang w:val="en-GB"/>
        </w:rPr>
        <w:t xml:space="preserve"> </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t>(Song et al., 2020)</w:t>
      </w:r>
      <w:r>
        <w:rPr>
          <w:lang w:val="en-GB"/>
        </w:rPr>
      </w:r>
      <w:r>
        <w:rPr>
          <w:lang w:val="en-GB"/>
        </w:rPr>
        <w:fldChar w:fldCharType="end"/>
      </w:r>
      <w:ins w:id="82" w:author="Unknown Author" w:date="2023-01-28T14:12:11Z">
        <w:r>
          <w:rPr>
            <w:lang w:val="en-GB"/>
          </w:rPr>
          <w:t xml:space="preserve"> causing</w:t>
        </w:r>
      </w:ins>
      <w:del w:id="83" w:author="Unknown Author" w:date="2023-01-28T14:12:05Z">
        <w:r>
          <w:rPr>
            <w:lang w:val="en-GB"/>
          </w:rPr>
          <w:delText>.</w:delText>
        </w:r>
      </w:del>
      <w:r>
        <w:rPr>
          <w:lang w:val="en-US"/>
        </w:rPr>
        <w:t xml:space="preserve"> </w:t>
      </w:r>
      <w:del w:id="84" w:author="Unknown Author" w:date="2023-01-28T14:12:24Z">
        <w:r>
          <w:rPr>
            <w:lang w:val="en-US"/>
          </w:rPr>
          <w:delText>One consequence of this cytokine storm is</w:delText>
        </w:r>
      </w:del>
      <w:ins w:id="85" w:author="Unknown Author" w:date="2023-01-28T14:12:24Z">
        <w:r>
          <w:rPr>
            <w:rFonts w:eastAsia="Calibri" w:cs="" w:cstheme="minorBidi" w:eastAsiaTheme="minorHAnsi"/>
            <w:color w:val="auto"/>
            <w:kern w:val="0"/>
            <w:sz w:val="22"/>
            <w:szCs w:val="22"/>
            <w:lang w:val="en-US" w:eastAsia="en-US" w:bidi="ar-SA"/>
          </w:rPr>
          <w:t>an</w:t>
        </w:r>
      </w:ins>
      <w:r>
        <w:rPr>
          <w:lang w:val="en-US"/>
        </w:rPr>
        <w:t xml:space="preserve"> increased permeability of the blood brain barrier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r>
      <w:r>
        <w:rPr>
          <w:lang w:val="en-GB"/>
        </w:rPr>
        <w:t>(Najjar et al., 2020)</w:t>
      </w:r>
      <w:r>
        <w:rPr>
          <w:lang w:val="en-US"/>
        </w:rPr>
      </w:r>
      <w:r>
        <w:rPr>
          <w:lang w:val="en-US"/>
        </w:rPr>
        <w:fldChar w:fldCharType="end"/>
      </w:r>
      <w:r>
        <w:rPr>
          <w:lang w:val="en-GB"/>
        </w:rPr>
        <w:t xml:space="preserve">, so that consequences on cognition and mental health are conceivable </w:t>
      </w:r>
      <w:r>
        <w:fldChar w:fldCharType="begin"/>
      </w:r>
      <w:r>
        <w:rPr>
          <w:lang w:val="en-GB"/>
        </w:rPr>
        <w:instrText>ADDIN EN.CITE &lt;EndNote&gt;&lt;Cite&gt;&lt;Author&gt;Bower&lt;/Author&gt;&lt;Year&gt;2022&lt;/Year&gt;&lt;RecNum&gt;81&lt;/RecNum&gt;&lt;DisplayText&gt;(Bower et al., 2022)&lt;/DisplayText&gt;&lt;record&gt;&lt;rec-number&gt;81&lt;/rec-number&gt;&lt;foreign-keys&gt;&lt;key app="EN" db-id="9tt09s2ss9vtrhedz5b55dtx0005ssfv2rwp" timestamp="1665400958"&gt;81&lt;/key&gt;&lt;/foreign-keys&gt;&lt;ref-type name="Journal Article"&gt;17&lt;/ref-type&gt;&lt;contributors&gt;&lt;authors&gt;&lt;author&gt;Bower, J. E.&lt;/author&gt;&lt;author&gt;Radin, A.&lt;/author&gt;&lt;author&gt;Kuhlman, K. R.&lt;/author&gt;&lt;/authors&gt;&lt;/contributors&gt;&lt;auth-address&gt;Department of Psychology, UCLA, Los Angeles, CA, USA; Department of Psychiatry and Biobehavioral Sciences, UCLA, Los Angeles, CA, USA; Cousins Center for Psychoneuroimmunology, Semel Institute for Neuroscience and Human Behavior, UCLA, Los Angeles, CA, USA. Electronic address: jbower@ucla.edu.&amp;#xD;Department of Psychology, UCLA, Los Angeles, CA, USA.&amp;#xD;Cousins Center for Psychoneuroimmunology, Semel Institute for Neuroscience and Human Behavior, UCLA, Los Angeles, CA, USA; Department of Psychological Science, UCI, Irvine, CA, USA.&lt;/auth-address&gt;&lt;titles&gt;&lt;title&gt;Psychoneuroimmunology in the time of COVID-19: Why neuro-immune interactions matter for mental and physical health&lt;/title&gt;&lt;secondary-title&gt;Behav Res Ther&lt;/secondary-title&gt;&lt;/titles&gt;&lt;periodical&gt;&lt;full-title&gt;Behav Res Ther&lt;/full-title&gt;&lt;/periodical&gt;&lt;pages&gt;104104&lt;/pages&gt;&lt;volume&gt;154&lt;/volume&gt;&lt;edition&gt;2022/05/25&lt;/edition&gt;&lt;keywords&gt;&lt;keyword&gt;*covid-19&lt;/keyword&gt;&lt;keyword&gt;Humans&lt;/keyword&gt;&lt;keyword&gt;Neuroimmunomodulation&lt;/keyword&gt;&lt;keyword&gt;Pandemics&lt;/keyword&gt;&lt;keyword&gt;*Psychoneuroimmunology&lt;/keyword&gt;&lt;keyword&gt;SARS-CoV-2&lt;/keyword&gt;&lt;/keywords&gt;&lt;dates&gt;&lt;year&gt;2022&lt;/year&gt;&lt;pub-dates&gt;&lt;date&gt;Jul&lt;/date&gt;&lt;/pub-dates&gt;&lt;/dates&gt;&lt;isbn&gt;0005-7967 (Print)&amp;#xD;0005-7967&lt;/isbn&gt;&lt;accession-num&gt;35609375&lt;/accession-num&gt;&lt;urls&gt;&lt;/urls&gt;&lt;custom2&gt;PMC9075982&lt;/custom2&gt;&lt;electronic-resource-num&gt;10.1016/j.brat.2022.104104&lt;/electronic-resource-num&gt;&lt;remote-database-provider&gt;NLM&lt;/remote-database-provider&gt;&lt;language&gt;eng&lt;/language&gt;&lt;/record&gt;&lt;/Cite&gt;&lt;/EndNote&gt;</w:instrText>
      </w:r>
      <w:r>
        <w:rPr>
          <w:lang w:val="en-GB"/>
        </w:rPr>
      </w:r>
      <w:r>
        <w:rPr>
          <w:lang w:val="en-GB"/>
        </w:rPr>
        <w:fldChar w:fldCharType="separate"/>
      </w:r>
      <w:r>
        <w:rPr>
          <w:lang w:val="en-GB"/>
        </w:rPr>
        <w:t>(Bower et al., 2022)</w:t>
      </w:r>
      <w:r>
        <w:rPr>
          <w:lang w:val="en-GB"/>
        </w:rPr>
      </w:r>
      <w:r>
        <w:rPr>
          <w:lang w:val="en-GB"/>
        </w:rPr>
        <w:fldChar w:fldCharType="end"/>
      </w:r>
      <w:r>
        <w:rPr>
          <w:lang w:val="en-GB"/>
        </w:rPr>
        <w:t xml:space="preserve">. </w:t>
      </w:r>
      <w:del w:id="86" w:author="Unknown Author" w:date="2023-01-28T14:12:39Z">
        <w:r>
          <w:rPr>
            <w:lang w:val="en-GB"/>
          </w:rPr>
          <w:delText xml:space="preserve"> </w:delText>
        </w:r>
      </w:del>
      <w:r>
        <w:rPr>
          <w:lang w:val="en-GB"/>
        </w:rPr>
        <w:t>On the other hand</w:t>
      </w:r>
      <w:ins w:id="87" w:author="Unknown Author" w:date="2023-01-28T14:12:42Z">
        <w:r>
          <w:rPr>
            <w:lang w:val="en-GB"/>
          </w:rPr>
          <w:t>,</w:t>
        </w:r>
      </w:ins>
      <w:r>
        <w:rPr>
          <w:lang w:val="en-GB"/>
        </w:rPr>
        <w:t xml:space="preserve"> psychological wellbeing and mental health can influence the immune system via psychoneuroimmunological mechanisms, explaining for example the higher susceptibility</w:t>
      </w:r>
      <w:del w:id="88" w:author="Unknown Author" w:date="2023-01-28T14:13:33Z">
        <w:r>
          <w:rPr>
            <w:lang w:val="en-GB"/>
          </w:rPr>
          <w:delText xml:space="preserve"> and risk during</w:delText>
        </w:r>
      </w:del>
      <w:ins w:id="89" w:author="Unknown Author" w:date="2023-01-28T14:13:34Z">
        <w:r>
          <w:rPr>
            <w:lang w:val="en-GB"/>
          </w:rPr>
          <w:t xml:space="preserve"> to </w:t>
        </w:r>
      </w:ins>
      <w:ins w:id="90" w:author="Unknown Author" w:date="2023-01-28T14:13:34Z">
        <w:commentRangeStart w:id="6"/>
        <w:r>
          <w:rPr>
            <w:lang w:val="en-GB"/>
          </w:rPr>
          <w:t>severe</w:t>
        </w:r>
      </w:ins>
      <w:r>
        <w:rPr>
          <w:lang w:val="en-GB"/>
        </w:rPr>
        <w:t xml:space="preserve"> CO</w:t>
      </w:r>
      <w:del w:id="91" w:author="Unknown Author" w:date="2023-01-28T14:13:20Z">
        <w:r>
          <w:rPr>
            <w:lang w:val="en-GB"/>
          </w:rPr>
          <w:delText>I</w:delText>
        </w:r>
      </w:del>
      <w:r>
        <w:rPr>
          <w:lang w:val="en-GB"/>
        </w:rPr>
        <w:t xml:space="preserve">VID-19 </w:t>
      </w:r>
      <w:del w:id="92" w:author="Unknown Author" w:date="2023-01-28T14:13:24Z">
        <w:r>
          <w:rPr>
            <w:lang w:val="en-GB"/>
          </w:rPr>
          <w:delText xml:space="preserve">infection </w:delText>
        </w:r>
      </w:del>
      <w:r>
        <w:rPr>
          <w:lang w:val="en-GB"/>
        </w:rPr>
      </w:r>
      <w:commentRangeEnd w:id="6"/>
      <w:r>
        <w:commentReference w:id="6"/>
      </w:r>
      <w:r>
        <w:rPr>
          <w:lang w:val="en-GB"/>
        </w:rPr>
        <w:t xml:space="preserve">in individuals with mental disorders </w:t>
      </w:r>
      <w:r>
        <w:fldChar w:fldCharType="begin"/>
      </w:r>
      <w:r>
        <w:rPr>
          <w:lang w:val="en-GB"/>
        </w:rPr>
        <w:instrText>ADDIN EN.CITE &lt;EndNote&gt;&lt;Cite&gt;&lt;Author&gt;Wang&lt;/Author&gt;&lt;Year&gt;2021&lt;/Year&gt;&lt;RecNum&gt;99&lt;/RecNum&gt;&lt;DisplayText&gt;(Wang et al., 2021)&lt;/DisplayText&gt;&lt;record&gt;&lt;rec-number&gt;99&lt;/rec-number&gt;&lt;foreign-keys&gt;&lt;key app="EN" db-id="9tt09s2ss9vtrhedz5b55dtx0005ssfv2rwp" timestamp="1671365469"&gt;99&lt;/key&gt;&lt;/foreign-keys&gt;&lt;ref-type name="Journal Article"&gt;17&lt;/ref-type&gt;&lt;contributors&gt;&lt;authors&gt;&lt;author&gt;Wang, QuanQiu&lt;/author&gt;&lt;author&gt;Xu, Rong&lt;/author&gt;&lt;author&gt;Volkow, Nora D.&lt;/author&gt;&lt;/authors&gt;&lt;/contributors&gt;&lt;titles&gt;&lt;title&gt;Increased risk of COVID-19 infection and mortality in people with mental disorders: analysis from electronic health records in the United States&lt;/title&gt;&lt;secondary-title&gt;World Psychiatry&lt;/secondary-title&gt;&lt;/titles&gt;&lt;periodical&gt;&lt;full-title&gt;World Psychiatry&lt;/full-title&gt;&lt;/periodical&gt;&lt;pages&gt;124-130&lt;/pages&gt;&lt;volume&gt;20&lt;/volume&gt;&lt;number&gt;1&lt;/number&gt;&lt;dates&gt;&lt;year&gt;2021&lt;/year&gt;&lt;/dates&gt;&lt;isbn&gt;1723-8617&lt;/isbn&gt;&lt;urls&gt;&lt;related-urls&gt;&lt;url&gt;https://onlinelibrary.wiley.com/doi/abs/10.1002/wps.20806&lt;/url&gt;&lt;/related-urls&gt;&lt;/urls&gt;&lt;electronic-resource-num&gt;https://doi.org/10.1002/wps.20806&lt;/electronic-resource-num&gt;&lt;/record&gt;&lt;/Cite&gt;&lt;/EndNote&gt;</w:instrText>
      </w:r>
      <w:r>
        <w:rPr>
          <w:lang w:val="en-GB"/>
        </w:rPr>
      </w:r>
      <w:r>
        <w:rPr>
          <w:lang w:val="en-GB"/>
        </w:rPr>
        <w:fldChar w:fldCharType="separate"/>
      </w:r>
      <w:r>
        <w:rPr>
          <w:lang w:val="en-GB"/>
        </w:rPr>
        <w:t>(Wang et al., 2021)</w:t>
      </w:r>
      <w:r>
        <w:rPr>
          <w:lang w:val="en-GB"/>
        </w:rPr>
      </w:r>
      <w:r>
        <w:rPr>
          <w:lang w:val="en-GB"/>
        </w:rPr>
        <w:fldChar w:fldCharType="end"/>
      </w:r>
      <w:r>
        <w:rPr>
          <w:lang w:val="en-GB"/>
        </w:rPr>
        <w:t xml:space="preserve">.  </w:t>
      </w:r>
    </w:p>
    <w:p>
      <w:pPr>
        <w:pStyle w:val="TextBody"/>
        <w:rPr>
          <w:lang w:val="en-GB"/>
        </w:rPr>
      </w:pPr>
      <w:r>
        <w:rPr>
          <w:lang w:val="en-GB"/>
        </w:rPr>
      </w:r>
    </w:p>
    <w:p>
      <w:pPr>
        <w:pStyle w:val="TextBody"/>
        <w:rPr>
          <w:lang w:val="en-GB"/>
        </w:rPr>
      </w:pPr>
      <w:del w:id="94" w:author="Unknown Author" w:date="2023-01-28T14:14:13Z">
        <w:r>
          <w:rPr>
            <w:lang w:val="en-GB"/>
          </w:rPr>
          <w:delText>Persistence of inflammatory stimuli</w:delText>
        </w:r>
      </w:del>
      <w:ins w:id="95" w:author="Unknown Author" w:date="2023-01-28T14:14:13Z">
        <w:r>
          <w:rPr>
            <w:rFonts w:eastAsia="Calibri" w:cs="" w:cstheme="minorBidi" w:eastAsiaTheme="minorHAnsi"/>
            <w:color w:val="auto"/>
            <w:kern w:val="0"/>
            <w:sz w:val="22"/>
            <w:szCs w:val="22"/>
            <w:lang w:val="en-GB" w:eastAsia="en-US" w:bidi="ar-SA"/>
          </w:rPr>
          <w:t>Protracted inflammation</w:t>
        </w:r>
      </w:ins>
      <w:r>
        <w:rPr>
          <w:lang w:val="en-GB"/>
        </w:rPr>
        <w:t xml:space="preserve"> can lead to mood disorders and possibly also persistent somatic symptoms</w:t>
      </w:r>
      <w:ins w:id="96" w:author="Unknown Author" w:date="2023-01-19T14:12:15Z">
        <w:r>
          <w:rPr>
            <w:lang w:val="en-GB"/>
          </w:rPr>
          <w:t xml:space="preserve"> (PSS)</w:t>
        </w:r>
      </w:ins>
      <w:r>
        <w:rPr>
          <w:lang w:val="en-GB"/>
        </w:rPr>
        <w:t xml:space="preserve"> through </w:t>
      </w:r>
      <w:r>
        <w:rPr>
          <w:lang w:val="en-US"/>
        </w:rPr>
        <w:t>an interplay of inflammatory cytokines and neurotransmitter metabolism</w:t>
      </w:r>
      <w:r>
        <w:rPr>
          <w:lang w:val="en-GB"/>
        </w:rPr>
        <w:t xml:space="preserve"> </w:t>
      </w:r>
      <w:r>
        <w:fldChar w:fldCharType="begin"/>
      </w:r>
      <w:r>
        <w:rPr>
          <w:lang w:val="en-GB"/>
        </w:rPr>
        <w:instrText>ADDIN EN.CITE &lt;EndNote&gt;&lt;Cite&gt;&lt;Author&gt;Dantzer&lt;/Author&gt;&lt;Year&gt;2005&lt;/Year&gt;&lt;RecNum&gt;67&lt;/RecNum&gt;&lt;DisplayText&gt;(Dantzer, 2005)&lt;/DisplayText&gt;&lt;record&gt;&lt;rec-number&gt;67&lt;/rec-number&gt;&lt;foreign-keys&gt;&lt;key app="EN" db-id="9tt09s2ss9vtrhedz5b55dtx0005ssfv2rwp" timestamp="1665398029"&gt;67&lt;/key&gt;&lt;/foreign-keys&gt;&lt;ref-type name="Journal Article"&gt;17&lt;/ref-type&gt;&lt;contributors&gt;&lt;authors&gt;&lt;author&gt;Dantzer, Robert&lt;/author&gt;&lt;/authors&gt;&lt;/contributors&gt;&lt;titles&gt;&lt;title&gt;Somatization: A psychoneuroimmune perspective&lt;/title&gt;&lt;secondary-title&gt;Psychoneuroendocrinology&lt;/secondary-title&gt;&lt;/titles&gt;&lt;periodical&gt;&lt;full-title&gt;Psychoneuroendocrinology&lt;/full-title&gt;&lt;/periodical&gt;&lt;pages&gt;947-952&lt;/pages&gt;&lt;volume&gt;30&lt;/volume&gt;&lt;number&gt;10&lt;/number&gt;&lt;keywords&gt;&lt;keyword&gt;Somatization&lt;/keyword&gt;&lt;keyword&gt;Cytokine&lt;/keyword&gt;&lt;keyword&gt;Depression&lt;/keyword&gt;&lt;keyword&gt;Innate immunity&lt;/keyword&gt;&lt;keyword&gt;Brain&lt;/keyword&gt;&lt;keyword&gt;Tryptophan&lt;/keyword&gt;&lt;keyword&gt;Sensitization&lt;/keyword&gt;&lt;/keywords&gt;&lt;dates&gt;&lt;year&gt;2005&lt;/year&gt;&lt;pub-dates&gt;&lt;date&gt;2005/11/01/&lt;/date&gt;&lt;/pub-dates&gt;&lt;/dates&gt;&lt;isbn&gt;0306-4530&lt;/isbn&gt;&lt;urls&gt;&lt;related-urls&gt;&lt;url&gt;https://www.sciencedirect.com/science/article/pii/S0306453005000879&lt;/url&gt;&lt;/related-urls&gt;&lt;/urls&gt;&lt;electronic-resource-num&gt;https://doi.org/10.1016/j.psyneuen.2005.03.011&lt;/electronic-resource-num&gt;&lt;/record&gt;&lt;/Cite&gt;&lt;/EndNote&gt;</w:instrText>
      </w:r>
      <w:r>
        <w:rPr>
          <w:lang w:val="en-GB"/>
        </w:rPr>
      </w:r>
      <w:r>
        <w:rPr>
          <w:lang w:val="en-GB"/>
        </w:rPr>
        <w:fldChar w:fldCharType="separate"/>
      </w:r>
      <w:r>
        <w:rPr>
          <w:lang w:val="en-GB"/>
        </w:rPr>
        <w:t>(Dantzer, 2005)</w:t>
      </w:r>
      <w:r>
        <w:rPr>
          <w:lang w:val="en-GB"/>
        </w:rPr>
      </w:r>
      <w:r>
        <w:rPr>
          <w:lang w:val="en-GB"/>
        </w:rPr>
        <w:fldChar w:fldCharType="end"/>
      </w:r>
      <w:r>
        <w:rPr>
          <w:lang w:val="en-GB"/>
        </w:rPr>
        <w:t xml:space="preserve">. </w:t>
      </w:r>
      <w:del w:id="97" w:author="Unknown Author" w:date="2023-01-28T14:15:18Z">
        <w:r>
          <w:rPr>
            <w:lang w:val="en-US"/>
          </w:rPr>
          <w:delText>Individual health</w:delText>
        </w:r>
      </w:del>
      <w:ins w:id="98" w:author="Unknown Author" w:date="2023-01-28T14:15:18Z">
        <w:r>
          <w:rPr>
            <w:rFonts w:eastAsia="Calibri" w:cs="" w:cstheme="minorBidi" w:eastAsiaTheme="minorHAnsi"/>
            <w:color w:val="auto"/>
            <w:kern w:val="0"/>
            <w:sz w:val="22"/>
            <w:szCs w:val="22"/>
            <w:lang w:val="en-US" w:eastAsia="en-US" w:bidi="ar-SA"/>
          </w:rPr>
          <w:t>PSS</w:t>
        </w:r>
      </w:ins>
      <w:r>
        <w:rPr>
          <w:lang w:val="en-US"/>
        </w:rPr>
        <w:t xml:space="preserve"> in COVID-19 survivors </w:t>
      </w:r>
      <w:r>
        <w:rPr>
          <w:lang w:val="en-GB"/>
        </w:rPr>
        <w:t xml:space="preserve">shows only weak </w:t>
      </w:r>
      <w:r>
        <w:rPr>
          <w:lang w:val="en-US"/>
        </w:rPr>
        <w:t xml:space="preserve">association with routine inflammatory markers, antibody titers, impaired lung function, lung lesions or cardiac deficits, but is rather influenced by </w:t>
      </w:r>
      <w:r>
        <w:rPr>
          <w:lang w:val="en-GB"/>
        </w:rPr>
        <w:t xml:space="preserve">measurements of health concern and mental stress </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t>(Hüfner et al., 2022; Matta et al., 2022; Staudt et al., 2022)</w:t>
      </w:r>
      <w:r>
        <w:rPr>
          <w:lang w:val="en-GB"/>
        </w:rPr>
      </w:r>
      <w:r>
        <w:rPr>
          <w:lang w:val="en-GB"/>
        </w:rPr>
        <w:fldChar w:fldCharType="end"/>
      </w:r>
      <w:r>
        <w:rPr>
          <w:lang w:val="en-GB"/>
        </w:rPr>
        <w:t xml:space="preserve"> (</w:t>
      </w:r>
      <w:r>
        <w:rPr>
          <w:highlight w:val="lightGray"/>
          <w:lang w:val="en-GB"/>
        </w:rPr>
        <w:t>Sahanic et al. submitted</w:t>
      </w:r>
      <w:r>
        <w:rPr>
          <w:lang w:val="en-GB"/>
        </w:rPr>
        <w:t xml:space="preserve">). </w:t>
      </w:r>
      <w:r>
        <w:rPr>
          <w:lang w:val="en-US"/>
        </w:rPr>
        <w:t xml:space="preserve">Anxiety and depressive symptoms </w:t>
      </w:r>
      <w:del w:id="99" w:author="Unknown Author" w:date="2023-01-28T14:15:48Z">
        <w:r>
          <w:rPr>
            <w:lang w:val="en-US"/>
          </w:rPr>
          <w:delText xml:space="preserve">are very prevalent and </w:delText>
        </w:r>
      </w:del>
      <w:r>
        <w:rPr>
          <w:lang w:val="en-US"/>
        </w:rPr>
        <w:t xml:space="preserve">are increased in survivors of COVID-19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(Al-Aly et al., 2021; Huang et al., 2021; Nasserie et al., 2021; Taquet et al., 2021)</w:t>
      </w:r>
      <w:r>
        <w:rPr>
          <w:lang w:val="en-US"/>
        </w:rPr>
      </w:r>
      <w:r>
        <w:rPr>
          <w:lang w:val="en-US"/>
        </w:rPr>
        <w:fldChar w:fldCharType="end"/>
      </w:r>
      <w:r>
        <w:rPr>
          <w:lang w:val="en-US"/>
        </w:rPr>
        <w:t xml:space="preserve"> and related to mental stress in individuals following COVID-19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(Hüfner et al., 2022a)</w:t>
      </w:r>
      <w:r>
        <w:rPr>
          <w:lang w:val="en-US"/>
        </w:rPr>
      </w:r>
      <w:r>
        <w:rPr>
          <w:lang w:val="en-US"/>
        </w:rPr>
        <w:fldChar w:fldCharType="end"/>
      </w:r>
      <w:r>
        <w:rPr>
          <w:lang w:val="en-US"/>
        </w:rPr>
        <w:t xml:space="preserve">. </w:t>
      </w:r>
    </w:p>
    <w:p>
      <w:pPr>
        <w:pStyle w:val="Normal"/>
        <w:spacing w:lineRule="auto" w:line="480" w:before="0" w:after="0"/>
        <w:rPr>
          <w:lang w:val="en-GB"/>
          <w:del w:id="101" w:author="Unknown Author" w:date="2023-01-28T14:08:36Z"/>
        </w:rPr>
      </w:pPr>
      <w:del w:id="100" w:author="Unknown Author" w:date="2023-01-28T14:08:36Z">
        <w:r>
          <w:rPr>
            <w:lang w:val="en-GB"/>
          </w:rPr>
        </w:r>
      </w:del>
    </w:p>
    <w:p>
      <w:pPr>
        <w:pStyle w:val="Normal"/>
        <w:spacing w:lineRule="auto" w:line="480" w:before="0" w:after="0"/>
        <w:rPr>
          <w:lang w:val="en-GB"/>
        </w:rPr>
      </w:pPr>
      <w:r>
        <w:rPr>
          <w:lang w:val="en-US"/>
        </w:rPr>
        <w:t>Inflammation caused by factors such as stress or infection impact the synthesis of neurotransmitters</w:t>
      </w:r>
      <w:del w:id="102" w:author="Unknown Author" w:date="2023-01-28T14:16:38Z">
        <w:r>
          <w:rPr>
            <w:lang w:val="en-US"/>
          </w:rPr>
          <w:delText xml:space="preserve"> via different pathways </w:delText>
        </w:r>
      </w:del>
      <w:ins w:id="103" w:author="Unknown Author" w:date="2023-01-28T14:16:39Z">
        <w:r>
          <w:rPr>
            <w:lang w:val="en-US"/>
          </w:rPr>
          <w:t xml:space="preserve"> </w:t>
        </w:r>
      </w:ins>
      <w:r>
        <w:rPr>
          <w:lang w:val="en-US"/>
        </w:rPr>
        <w:t xml:space="preserve">which are in turn also modulated by mental health  </w:t>
      </w:r>
      <w:r>
        <w:fldChar w:fldCharType="begin"/>
      </w:r>
      <w:r>
        <w:rPr>
          <w:lang w:val="en-US"/>
        </w:rPr>
        <w:instrText>ADDIN EN.CITE &lt;EndNote&gt;&lt;Cite&gt;&lt;Author&gt;Bower&lt;/Author&gt;&lt;Year&gt;2022&lt;/Year&gt;&lt;RecNum&gt;81&lt;/RecNum&gt;&lt;DisplayText&gt;(Bower et al., 2022)&lt;/DisplayText&gt;&lt;record&gt;&lt;rec-number&gt;81&lt;/rec-number&gt;&lt;foreign-keys&gt;&lt;key app="EN" db-id="9tt09s2ss9vtrhedz5b55dtx0005ssfv2rwp" timestamp="1665400958"&gt;81&lt;/key&gt;&lt;/foreign-keys&gt;&lt;ref-type name="Journal Article"&gt;17&lt;/ref-type&gt;&lt;contributors&gt;&lt;authors&gt;&lt;author&gt;Bower, J. E.&lt;/author&gt;&lt;author&gt;Radin, A.&lt;/author&gt;&lt;author&gt;Kuhlman, K. R.&lt;/author&gt;&lt;/authors&gt;&lt;/contributors&gt;&lt;auth-address&gt;Department of Psychology, UCLA, Los Angeles, CA, USA; Department of Psychiatry and Biobehavioral Sciences, UCLA, Los Angeles, CA, USA; Cousins Center for Psychoneuroimmunology, Semel Institute for Neuroscience and Human Behavior, UCLA, Los Angeles, CA, USA. Electronic address: jbower@ucla.edu.&amp;#xD;Department of Psychology, UCLA, Los Angeles, CA, USA.&amp;#xD;Cousins Center for Psychoneuroimmunology, Semel Institute for Neuroscience and Human Behavior, UCLA, Los Angeles, CA, USA; Department of Psychological Science, UCI, Irvine, CA, USA.&lt;/auth-address&gt;&lt;titles&gt;&lt;title&gt;Psychoneuroimmunology in the time of COVID-19: Why neuro-immune interactions matter for mental and physical health&lt;/title&gt;&lt;secondary-title&gt;Behav Res Ther&lt;/secondary-title&gt;&lt;/titles&gt;&lt;periodical&gt;&lt;full-title&gt;Behav Res Ther&lt;/full-title&gt;&lt;/periodical&gt;&lt;pages&gt;104104&lt;/pages&gt;&lt;volume&gt;154&lt;/volume&gt;&lt;edition&gt;2022/05/25&lt;/edition&gt;&lt;keywords&gt;&lt;keyword&gt;*covid-19&lt;/keyword&gt;&lt;keyword&gt;Humans&lt;/keyword&gt;&lt;keyword&gt;Neuroimmunomodulation&lt;/keyword&gt;&lt;keyword&gt;Pandemics&lt;/keyword&gt;&lt;keyword&gt;*Psychoneuroimmunology&lt;/keyword&gt;&lt;keyword&gt;SARS-CoV-2&lt;/keyword&gt;&lt;/keywords&gt;&lt;dates&gt;&lt;year&gt;2022&lt;/year&gt;&lt;pub-dates&gt;&lt;date&gt;Jul&lt;/date&gt;&lt;/pub-dates&gt;&lt;/dates&gt;&lt;isbn&gt;0005-7967 (Print)&amp;#xD;0005-7967&lt;/isbn&gt;&lt;accession-num&gt;35609375&lt;/accession-num&gt;&lt;urls&gt;&lt;/urls&gt;&lt;custom2&gt;PMC9075982&lt;/custom2&gt;&lt;electronic-resource-num&gt;10.1016/j.brat.2022.104104&lt;/electronic-resource-num&gt;&lt;remote-database-provider&gt;NLM&lt;/remote-database-provider&gt;&lt;language&gt;eng&lt;/language&gt;&lt;/record&gt;&lt;/Cite&gt;&lt;/EndNote&gt;</w:instrText>
      </w:r>
      <w:r>
        <w:rPr>
          <w:lang w:val="en-US"/>
        </w:rPr>
      </w:r>
      <w:r>
        <w:rPr>
          <w:lang w:val="en-US"/>
        </w:rPr>
        <w:fldChar w:fldCharType="separate"/>
      </w:r>
      <w:r>
        <w:rPr>
          <w:lang w:val="en-US"/>
        </w:rPr>
        <w:t>(Bower et al., 2022)</w:t>
      </w:r>
      <w:r>
        <w:rPr>
          <w:lang w:val="en-US"/>
        </w:rPr>
      </w:r>
      <w:r>
        <w:rPr>
          <w:lang w:val="en-US"/>
        </w:rPr>
        <w:fldChar w:fldCharType="end"/>
      </w:r>
      <w:r>
        <w:rPr>
          <w:lang w:val="en-US"/>
        </w:rPr>
        <w:t>.</w:t>
      </w:r>
      <w:del w:id="104" w:author="Unknown Author" w:date="2023-01-28T14:17:58Z">
        <w:r>
          <w:rPr>
            <w:lang w:val="en-US"/>
          </w:rPr>
          <w:delText xml:space="preserve"> The so called “serotonin pathway”</w:delText>
        </w:r>
      </w:del>
      <w:ins w:id="105" w:author="Unknown Author" w:date="2023-01-28T14:17:58Z">
        <w:commentRangeStart w:id="7"/>
        <w:r>
          <w:rPr>
            <w:lang w:val="en-US"/>
          </w:rPr>
          <w:t xml:space="preserve"> </w:t>
        </w:r>
      </w:ins>
      <w:ins w:id="106" w:author="Unknown Author" w:date="2023-01-28T14:18:00Z">
        <w:r>
          <w:rPr>
            <w:lang w:val="en-US"/>
          </w:rPr>
          <w:t>One of such mechanisms</w:t>
        </w:r>
      </w:ins>
      <w:r>
        <w:rPr>
          <w:lang w:val="en-US"/>
        </w:rPr>
      </w:r>
      <w:commentRangeEnd w:id="7"/>
      <w:r>
        <w:commentReference w:id="7"/>
      </w:r>
      <w:r>
        <w:rPr>
          <w:lang w:val="en-US"/>
        </w:rPr>
        <w:t xml:space="preserve"> involves the degradation of tryptophan (TRP) to catabolic tryptophan products (TRYCATS) </w:t>
      </w:r>
      <w:del w:id="107" w:author="Unknown Author" w:date="2023-01-28T14:18:31Z">
        <w:r>
          <w:rPr>
            <w:lang w:val="en-US"/>
          </w:rPr>
          <w:delText>by activation of</w:delText>
        </w:r>
      </w:del>
      <w:ins w:id="108" w:author="Unknown Author" w:date="2023-01-28T14:18:31Z">
        <w:r>
          <w:rPr>
            <w:rFonts w:eastAsia="Calibri" w:cs="" w:cstheme="minorBidi" w:eastAsiaTheme="minorHAnsi"/>
            <w:color w:val="auto"/>
            <w:kern w:val="0"/>
            <w:sz w:val="22"/>
            <w:szCs w:val="22"/>
            <w:lang w:val="en-US" w:eastAsia="en-US" w:bidi="ar-SA"/>
          </w:rPr>
          <w:t>mediated by</w:t>
        </w:r>
      </w:ins>
      <w:r>
        <w:rPr>
          <w:lang w:val="en-US"/>
        </w:rPr>
        <w:t xml:space="preserve"> indoleamine 2,3-dioxygenase (IDO-1) </w:t>
      </w:r>
      <w:r>
        <w:rPr>
          <w:b/>
          <w:lang w:val="en-US"/>
        </w:rPr>
        <w:t>(figure 1)</w:t>
      </w:r>
      <w:r>
        <w:rPr>
          <w:lang w:val="en-US"/>
        </w:rPr>
        <w:t xml:space="preserve">. </w:t>
      </w:r>
      <w:ins w:id="109" w:author="Unknown Author" w:date="2023-01-28T14:19:45Z">
        <w:r>
          <w:rPr>
            <w:lang w:val="en-US"/>
          </w:rPr>
          <w:t xml:space="preserve">TRYCATS synthesis depletes TRP which serves as a serotonin precursor and hence lowers the levels of this anxiolytic and antidepressive neurotransmitter. In addition, </w:t>
        </w:r>
      </w:ins>
      <w:r>
        <w:rPr>
          <w:lang w:val="en-US"/>
        </w:rPr>
        <w:t>TRYCATS</w:t>
      </w:r>
      <w:ins w:id="110" w:author="Unknown Author" w:date="2023-01-28T14:17:20Z">
        <w:r>
          <w:rPr>
            <w:lang w:val="en-US"/>
          </w:rPr>
          <w:t xml:space="preserve"> like kynurenin (KYN) or quinolinic acid (QUIN)</w:t>
        </w:r>
      </w:ins>
      <w:r>
        <w:rPr>
          <w:lang w:val="en-US"/>
        </w:rPr>
        <w:t xml:space="preserve"> on their own have anxiogenic and depressiogenic effects.</w:t>
      </w:r>
      <w:del w:id="111" w:author="Unknown Author" w:date="2023-01-28T14:20:06Z">
        <w:r>
          <w:rPr>
            <w:lang w:val="en-US"/>
          </w:rPr>
          <w:delText xml:space="preserve"> In addition, TRYCATS synthesis depletes TRP which serves as a serotonin precursor and hence lowers the levels of this anxiolytic and antidepressive neurotransmitter.</w:delText>
        </w:r>
      </w:del>
      <w:r>
        <w:rPr>
          <w:lang w:val="en-US"/>
        </w:rPr>
        <w:t xml:space="preserve"> The ratio of </w:t>
      </w:r>
      <w:del w:id="112" w:author="Unknown Author" w:date="2023-01-28T14:19:06Z">
        <w:r>
          <w:rPr>
            <w:lang w:val="en-US"/>
          </w:rPr>
          <w:delText xml:space="preserve">kynurenine, one of these TRYCATS, </w:delText>
        </w:r>
      </w:del>
      <w:ins w:id="113" w:author="Unknown Author" w:date="2023-01-28T14:19:08Z">
        <w:r>
          <w:rPr>
            <w:lang w:val="en-US"/>
          </w:rPr>
          <w:t xml:space="preserve">KYN </w:t>
        </w:r>
      </w:ins>
      <w:r>
        <w:rPr>
          <w:lang w:val="en-US"/>
        </w:rPr>
        <w:t xml:space="preserve">to TRP (KYN/TRP ratio) is an IDO activation marker associated with anxiety and depression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(Fellendorf et al., 2022; Hüfner et al., 2015)</w:t>
      </w:r>
      <w:r>
        <w:rPr>
          <w:lang w:val="en-US"/>
        </w:rPr>
      </w:r>
      <w:r>
        <w:rPr>
          <w:lang w:val="en-US"/>
        </w:rPr>
        <w:fldChar w:fldCharType="end"/>
      </w:r>
      <w:r>
        <w:rPr>
          <w:lang w:val="en-US"/>
        </w:rPr>
        <w:t xml:space="preserve">. </w:t>
      </w:r>
      <w:del w:id="114" w:author="Unknown Author" w:date="2023-01-28T14:20:20Z">
        <w:r>
          <w:rPr>
            <w:lang w:val="en-US"/>
          </w:rPr>
          <w:delText>Another TRYCATS, quinolonic acid (QUIN),</w:delText>
        </w:r>
      </w:del>
      <w:ins w:id="115" w:author="Unknown Author" w:date="2023-01-28T14:20:20Z">
        <w:r>
          <w:rPr>
            <w:rFonts w:eastAsia="Calibri" w:cs="" w:cstheme="minorBidi" w:eastAsiaTheme="minorHAnsi"/>
            <w:color w:val="auto"/>
            <w:kern w:val="0"/>
            <w:sz w:val="22"/>
            <w:szCs w:val="22"/>
            <w:lang w:val="en-US" w:eastAsia="en-US" w:bidi="ar-SA"/>
          </w:rPr>
          <w:t>QUIN</w:t>
        </w:r>
      </w:ins>
      <w:r>
        <w:rPr>
          <w:lang w:val="en-US"/>
        </w:rPr>
        <w:t xml:space="preserve"> acts as a N-methyl-D-aspartate (NMDA) receptor agonist and therefore amplifies the excitatory and neurotoxic effect of glutamate. Inflammation therefore augments depression and anxiety by shifting the metabolic pathway away from a balanced neurotransmitter homeostasis seen in healthy subjects towards the anxiety- and depression-amplifying TRYCATs. Increased KYN suggestive of lowered systemic serotonin availability has recently been identified in acute COVID-19 patients in comparison with uninfected controls, as well as in individuals previously tested positive for SARS-CoV-2 </w:t>
      </w:r>
      <w:r>
        <w:fldChar w:fldCharType="begin"/>
      </w:r>
      <w:r>
        <w:rPr>
          <w:lang w:val="en-US"/>
        </w:rPr>
        <w:instrText>ADDIN EN.CITE &lt;EndNote&gt;&lt;Cite&gt;&lt;Author&gt;Bizjak&lt;/Author&gt;&lt;Year&gt;2022&lt;/Year&gt;&lt;RecNum&gt;95&lt;/RecNum&gt;&lt;DisplayText&gt;(Bizjak et al., 2022)&lt;/DisplayText&gt;&lt;record&gt;&lt;rec-number&gt;95&lt;/rec-number&gt;&lt;foreign-keys&gt;&lt;key app="EN" db-id="9tt09s2ss9vtrhedz5b55dtx0005ssfv2rwp" timestamp="1665414819"&gt;95&lt;/key&gt;&lt;/foreign-keys&gt;&lt;ref-type name="Journal Article"&gt;17&lt;/ref-type&gt;&lt;contributors&gt;&lt;authors&gt;&lt;author&gt;Bizjak, D. A.&lt;/author&gt;&lt;author&gt;Stangl, M.&lt;/author&gt;&lt;author&gt;Börner, N.&lt;/author&gt;&lt;author&gt;Bösch, F.&lt;/author&gt;&lt;author&gt;Durner, J.&lt;/author&gt;&lt;author&gt;Drunin, G.&lt;/author&gt;&lt;author&gt;Buhl, J. L.&lt;/author&gt;&lt;author&gt;Abendroth, D.&lt;/author&gt;&lt;/authors&gt;&lt;/contributors&gt;&lt;auth-address&gt;Division of Sports and Rehabilitation Medicine, Ulm University Hospital, Ulm, Germany.&amp;#xD;Division of General, Visceral and Transplant Surgery, Hospital Großhadern, Ludwig-Maximilians-University, Munich, Germany.&amp;#xD;Neurology Department, Special Medical Clinic Ichenhausen, Ichenhausen, Germany.&amp;#xD;Division of Surgery, Ulm University Hospital, Ulm, Germany.&lt;/auth-address&gt;&lt;titles&gt;&lt;title&gt;Kynurenine serves as useful biomarker in acute, Long- and Post-COVID-19 diagnostics&lt;/title&gt;&lt;secondary-title&gt;Front Immunol&lt;/secondary-title&gt;&lt;/titles&gt;&lt;periodical&gt;&lt;full-title&gt;Front Immunol&lt;/full-title&gt;&lt;/periodical&gt;&lt;pages&gt;1004545&lt;/pages&gt;&lt;volume&gt;13&lt;/volume&gt;&lt;edition&gt;2022/10/11&lt;/edition&gt;&lt;keywords&gt;&lt;keyword&gt;COVID-19 monitoring&lt;/keyword&gt;&lt;keyword&gt;Long-COVID biomarkers&lt;/keyword&gt;&lt;keyword&gt;inflammation diagnostics&lt;/keyword&gt;&lt;keyword&gt;innate immunity&lt;/keyword&gt;&lt;keyword&gt;kynurenine reference values&lt;/keyword&gt;&lt;keyword&gt;commercial or financial relationships that could be construed as a potential&lt;/keyword&gt;&lt;keyword&gt;conflict of interest.&lt;/keyword&gt;&lt;/keywords&gt;&lt;dates&gt;&lt;year&gt;2022&lt;/year&gt;&lt;/dates&gt;&lt;isbn&gt;1664-3224&lt;/isbn&gt;&lt;accession-num&gt;36211365&lt;/accession-num&gt;&lt;urls&gt;&lt;/urls&gt;&lt;custom2&gt;PMC9537769&lt;/custom2&gt;&lt;electronic-resource-num&gt;10.3389/fimmu.2022.1004545&lt;/electronic-resource-num&gt;&lt;remote-database-provider&gt;NLM&lt;/remote-database-provider&gt;&lt;language&gt;eng&lt;/language&gt;&lt;/record&gt;&lt;/Cite&gt;&lt;/EndNote&gt;</w:instrText>
      </w:r>
      <w:r>
        <w:rPr>
          <w:lang w:val="en-US"/>
        </w:rPr>
      </w:r>
      <w:r>
        <w:rPr>
          <w:lang w:val="en-US"/>
        </w:rPr>
        <w:fldChar w:fldCharType="separate"/>
      </w:r>
      <w:r>
        <w:rPr>
          <w:lang w:val="en-US"/>
        </w:rPr>
        <w:t>(Bizjak et al., 2022)</w:t>
      </w:r>
      <w:r>
        <w:rPr>
          <w:lang w:val="en-US"/>
        </w:rPr>
      </w:r>
      <w:r>
        <w:rPr>
          <w:lang w:val="en-US"/>
        </w:rPr>
        <w:fldChar w:fldCharType="end"/>
      </w:r>
      <w:r>
        <w:rPr>
          <w:lang w:val="en-US"/>
        </w:rPr>
        <w:t>.</w:t>
      </w:r>
      <w:r>
        <w:fldChar w:fldCharType="begin"/>
      </w:r>
      <w:r>
        <w:rPr>
          <w:lang w:val="en-US"/>
        </w:rPr>
        <w:instrText>l., 2021; Huang et al., 2021; Nasserie et al., 2021; Taquet et al., 2021) and related to mental s</w:instrText>
      </w:r>
      <w:r>
        <w:rPr>
          <w:lang w:val="en-US"/>
        </w:rPr>
      </w:r>
      <w:r>
        <w:fldChar w:fldCharType="begin"/>
      </w:r>
      <w:r>
        <w:rPr>
          <w:lang w:val="en-US"/>
        </w:rPr>
        <w:instrText>(Al-Aly et 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r>
      <w:r>
        <w:rPr>
          <w:lang w:val="en-US"/>
        </w:rPr>
      </w:r>
      <w:r>
        <w:rPr>
          <w:lang w:val="en-US"/>
        </w:rPr>
        <w:fldChar w:fldCharType="end"/>
      </w:r>
      <w:r>
        <w:fldChar w:fldCharType="begin"/>
      </w:r>
      <w:r>
        <w:rPr>
          <w:lang w:val="en-US"/>
        </w:rPr>
        <w:instrText>Hüfner et al</w:instrText>
      </w:r>
      <w:r>
        <w:rPr>
          <w:lang w:val="en-US"/>
        </w:rPr>
      </w:r>
      <w:r>
        <w:rPr>
          <w:lang w:val="en-US"/>
        </w:rPr>
        <w:fldChar w:fldCharType="separate"/>
      </w:r>
      <w:r>
        <w:rPr>
          <w:lang w:val="en-US"/>
        </w:rPr>
      </w:r>
      <w:r>
        <w:rPr>
          <w:lang w:val="en-US"/>
        </w:rPr>
      </w:r>
      <w:r>
        <w:rPr>
          <w:lang w:val="en-US"/>
        </w:rPr>
        <w:fldChar w:fldCharType="end"/>
      </w:r>
    </w:p>
    <w:p>
      <w:pPr>
        <w:pStyle w:val="TextBody"/>
        <w:rPr>
          <w:rFonts w:ascii="Calibri" w:hAnsi="Calibri"/>
          <w:lang w:val="en-US"/>
        </w:rPr>
      </w:pPr>
      <w:r>
        <w:fldChar w:fldCharType="begin"/>
      </w:r>
      <w:r>
        <w:rPr/>
        <w:instrText>llendorf et al., 2022; Hüfner et al., 2015) .  Qu</w:instrText>
      </w:r>
      <w:r>
        <w:rPr/>
      </w:r>
      <w:r>
        <w:fldChar w:fldCharType="begin"/>
      </w:r>
      <w:r>
        <w:rPr/>
        <w:instrText>(Fe</w:instrText>
      </w:r>
      <w:r>
        <w:rPr/>
      </w:r>
      <w:r>
        <w:rPr/>
        <w:fldChar w:fldCharType="separate"/>
      </w:r>
      <w:r>
        <w:rPr/>
      </w:r>
      <w:r>
        <w:rPr/>
      </w:r>
      <w:r>
        <w:rPr/>
        <w:fldChar w:fldCharType="end"/>
      </w:r>
      <w:r>
        <w:rPr/>
        <w:fldChar w:fldCharType="separate"/>
      </w:r>
      <w:r>
        <w:rPr/>
      </w:r>
      <w:r>
        <w:rPr/>
      </w:r>
      <w:r>
        <w:rPr/>
        <w:fldChar w:fldCharType="end"/>
      </w:r>
      <w:r>
        <w:rPr>
          <w:lang w:val="en-US"/>
        </w:rPr>
        <w:t xml:space="preserve">Reactive oxygen species (ROS) pose another link between inflammation and neurotransmitter precursors. Interferon gamma (IFN-γ) was shown to trigger ROS production among others by microglia </w:t>
      </w:r>
      <w:r>
        <w:fldChar w:fldCharType="begin"/>
      </w:r>
      <w:r>
        <w:rPr>
          <w:lang w:val="en-US"/>
        </w:rPr>
        <w:instrText>ADDIN EN.CITE &lt;EndNote&gt;&lt;Cite&gt;&lt;Author&gt;Rahimian&lt;/Author&gt;&lt;Year&gt;2022&lt;/Year&gt;&lt;RecNum&gt;100&lt;/RecNum&gt;&lt;DisplayText&gt;(Rahimian et al., 2022)&lt;/DisplayText&gt;&lt;record&gt;&lt;rec-number&gt;100&lt;/rec-number&gt;&lt;foreign-keys&gt;&lt;key app="EN" db-id="9tt09s2ss9vtrhedz5b55dtx0005ssfv2rwp" timestamp="1671366763"&gt;100&lt;/key&gt;&lt;/foreign-keys&gt;&lt;ref-type name="Journal Article"&gt;17&lt;/ref-type&gt;&lt;contributors&gt;&lt;authors&gt;&lt;author&gt;Rahimian, R.&lt;/author&gt;&lt;author&gt;Belliveau, C.&lt;/author&gt;&lt;author&gt;Chen, R.&lt;/author&gt;&lt;author&gt;Mechawar, N.&lt;/author&gt;&lt;/authors&gt;&lt;/contributors&gt;&lt;auth-address&gt;Douglas Mental Health University Institute, McGill Group for Suicide Studies, Verdun, QC, Canada.&amp;#xD;Integrated Program in Neuroscience, McGill University, Montreal, QC, Canada.&amp;#xD;Department of Psychiatry, McGill University, Montreal, QC, Canada.&lt;/auth-address&gt;&lt;titles&gt;&lt;title&gt;Microglial Inflammatory-Metabolic Pathways and Their Potential Therapeutic Implication in Major Depressive Disorder&lt;/title&gt;&lt;secondary-title&gt;Front Psychiatry&lt;/secondary-title&gt;&lt;/titles&gt;&lt;periodical&gt;&lt;full-title&gt;Front Psychiatry&lt;/full-title&gt;&lt;/periodical&gt;&lt;pages&gt;871997&lt;/pages&gt;&lt;volume&gt;13&lt;/volume&gt;&lt;edition&gt;2022/07/06&lt;/edition&gt;&lt;keywords&gt;&lt;keyword&gt;anti-inflammatory pathway&lt;/keyword&gt;&lt;keyword&gt;major depressive disorder&lt;/keyword&gt;&lt;keyword&gt;metabolic pathway&lt;/keyword&gt;&lt;keyword&gt;microglia&lt;/keyword&gt;&lt;keyword&gt;microglial pathways as therapeutic targets&lt;/keyword&gt;&lt;keyword&gt;neuroinflammation&lt;/keyword&gt;&lt;keyword&gt;pro-inflammatory pathway&lt;/keyword&gt;&lt;keyword&gt;commercial or financial relationships that could be construed as a potential&lt;/keyword&gt;&lt;keyword&gt;conflict of interest.&lt;/keyword&gt;&lt;/keywords&gt;&lt;dates&gt;&lt;year&gt;2022&lt;/year&gt;&lt;/dates&gt;&lt;isbn&gt;1664-0640 (Print)&amp;#xD;1664-0640&lt;/isbn&gt;&lt;accession-num&gt;35782423&lt;/accession-num&gt;&lt;urls&gt;&lt;/urls&gt;&lt;custom2&gt;PMC9245023&lt;/custom2&gt;&lt;electronic-resource-num&gt;10.3389/fpsyt.2022.871997&lt;/electronic-resource-num&gt;&lt;remote-database-provider&gt;NLM&lt;/remote-database-provider&gt;&lt;language&gt;eng&lt;/language&gt;&lt;/record&gt;&lt;/Cite&gt;&lt;/EndNote&gt;</w:instrText>
      </w:r>
      <w:r>
        <w:rPr>
          <w:lang w:val="en-US"/>
        </w:rPr>
      </w:r>
      <w:r>
        <w:rPr>
          <w:lang w:val="en-US"/>
        </w:rPr>
        <w:fldChar w:fldCharType="separate"/>
      </w:r>
      <w:r>
        <w:rPr>
          <w:lang w:val="en-US"/>
        </w:rPr>
        <w:t>(Rahimian et al., 2022)</w:t>
      </w:r>
      <w:r>
        <w:rPr>
          <w:lang w:val="en-US"/>
        </w:rPr>
      </w:r>
      <w:r>
        <w:rPr>
          <w:lang w:val="en-US"/>
        </w:rPr>
        <w:fldChar w:fldCharType="end"/>
      </w:r>
      <w:r>
        <w:rPr>
          <w:lang w:val="en-US"/>
        </w:rPr>
        <w:t xml:space="preserve">. ROS in turn mediated depletion of 5,6,7,8-tetrahydrobiopterin (BH4), a critical co-factor for synthesis of serotonin and catecholamine neurotransmitters </w:t>
      </w:r>
      <w:r>
        <w:fldChar w:fldCharType="begin"/>
      </w:r>
      <w:r>
        <w:rPr>
          <w:lang w:val="en-US"/>
        </w:rPr>
        <w:instrText>ADDIN EN.CITE &lt;EndNote&gt;&lt;Cite&gt;&lt;Author&gt;Neurauter&lt;/Author&gt;&lt;Year&gt;2008&lt;/Year&gt;&lt;RecNum&gt;1689&lt;/RecNum&gt;&lt;DisplayText&gt;(Neurauter et al., 2008)&lt;/DisplayText&gt;&lt;record&gt;&lt;rec-number&gt;1689&lt;/rec-number&gt;&lt;foreign-keys&gt;&lt;key app="EN" db-id="drdv0v0r1vpx23erafqv9aroxw9x5pveaz0v" timestamp="1417614972"&gt;1689&lt;/key&gt;&lt;/foreign-keys&gt;&lt;ref-type name="Journal Article"&gt;17&lt;/ref-type&gt;&lt;contributors&gt;&lt;authors&gt;&lt;author&gt;Neurauter, G.&lt;/author&gt;&lt;author&gt;Schrocksnadel, K.&lt;/author&gt;&lt;author&gt;Scholl-Burgi, S.&lt;/author&gt;&lt;author&gt;Sperner-Unterweger, B.&lt;/author&gt;&lt;author&gt;Schubert, C.&lt;/author&gt;&lt;author&gt;Ledochowski, M.&lt;/author&gt;&lt;author&gt;Fuchs, D.&lt;/author&gt;&lt;/authors&gt;&lt;/contributors&gt;&lt;auth-address&gt;Division of Biological Chemistry, Biocenter, Innsbruck Medical University, Innsbruck, Austria.&lt;/auth-address&gt;&lt;titles&gt;&lt;title&gt;Chronic immune stimulation correlates with reduced phenylalanine turnover&lt;/title&gt;&lt;secondary-title&gt;Curr Drug Metab&lt;/secondary-title&gt;&lt;alt-title&gt;Current drug metabolism&lt;/alt-title&gt;&lt;/titles&gt;&lt;periodical&gt;&lt;full-title&gt;Curr Drug Metab&lt;/full-title&gt;&lt;abbr-1&gt;Current drug metabolism&lt;/abbr-1&gt;&lt;/periodical&gt;&lt;alt-periodical&gt;&lt;full-title&gt;Curr Drug Metab&lt;/full-title&gt;&lt;abbr-1&gt;Current drug metabolism&lt;/abbr-1&gt;&lt;/alt-periodical&gt;&lt;pages&gt;622-7&lt;/pages&gt;&lt;volume&gt;9&lt;/volume&gt;&lt;number&gt;7&lt;/number&gt;&lt;keywords&gt;&lt;keyword&gt;Animals&lt;/keyword&gt;&lt;keyword&gt;Biogenic Monoamines/metabolism&lt;/keyword&gt;&lt;keyword&gt;Biopterin/analogs &amp;amp; derivatives/physiology&lt;/keyword&gt;&lt;keyword&gt;Homocysteine/metabolism&lt;/keyword&gt;&lt;keyword&gt;Humans&lt;/keyword&gt;&lt;keyword&gt;Immune System/physiology&lt;/keyword&gt;&lt;keyword&gt;Inflammation/*metabolism&lt;/keyword&gt;&lt;keyword&gt;Interferon-gamma/biosynthesis&lt;/keyword&gt;&lt;keyword&gt;Oxidative Stress&lt;/keyword&gt;&lt;keyword&gt;Phenylalanine/*metabolism&lt;/keyword&gt;&lt;/keywords&gt;&lt;dates&gt;&lt;year&gt;2008&lt;/year&gt;&lt;pub-dates&gt;&lt;date&gt;Sep&lt;/date&gt;&lt;/pub-dates&gt;&lt;/dates&gt;&lt;isbn&gt;1389-2002 (Print)&amp;#xD;1389-2002 (Linking)&lt;/isbn&gt;&lt;accession-num&gt;18781914&lt;/accession-num&gt;&lt;urls&gt;&lt;related-urls&gt;&lt;url&gt;http://www.ncbi.nlm.nih.gov/pubmed/18781914&lt;/url&gt;&lt;/related-urls&gt;&lt;/urls&gt;&lt;/record&gt;&lt;/Cite&gt;&lt;/EndNote&gt;</w:instrText>
      </w:r>
      <w:r>
        <w:rPr>
          <w:lang w:val="en-US"/>
        </w:rPr>
      </w:r>
      <w:r>
        <w:rPr>
          <w:lang w:val="en-US"/>
        </w:rPr>
        <w:fldChar w:fldCharType="separate"/>
      </w:r>
      <w:r>
        <w:rPr>
          <w:lang w:val="en-US"/>
        </w:rPr>
      </w:r>
      <w:r>
        <w:rPr>
          <w:lang w:val="en-GB" w:eastAsia="de-DE"/>
        </w:rPr>
        <w:t>(Neurauter et al., 2008)</w:t>
      </w:r>
      <w:r>
        <w:rPr>
          <w:lang w:val="en-US"/>
        </w:rPr>
      </w:r>
      <w:r>
        <w:rPr>
          <w:lang w:val="en-US"/>
        </w:rPr>
        <w:fldChar w:fldCharType="end"/>
      </w:r>
      <w:r>
        <w:rPr>
          <w:lang w:val="en-GB" w:eastAsia="de-DE"/>
        </w:rPr>
        <w:t xml:space="preserve">. </w:t>
      </w:r>
      <w:ins w:id="116" w:author="Unknown Author" w:date="2023-01-28T14:23:37Z">
        <w:r>
          <w:rPr>
            <w:lang w:val="en-GB" w:eastAsia="de-DE"/>
          </w:rPr>
          <w:t xml:space="preserve">Furthermore in </w:t>
        </w:r>
      </w:ins>
      <w:ins w:id="117" w:author="Unknown Author" w:date="2023-01-28T14:23:37Z">
        <w:r>
          <w:rPr>
            <w:lang w:val="en-US" w:eastAsia="de-DE"/>
          </w:rPr>
          <w:t xml:space="preserve">IFN-γ-stimulated macrophages and dendritic cells form neopterin, a cellular marker of inflammation, </w:t>
        </w:r>
      </w:ins>
      <w:del w:id="118" w:author="Unknown Author" w:date="2023-01-28T14:25:21Z">
        <w:r>
          <w:rPr>
            <w:lang w:val="en-GB" w:eastAsia="de-DE"/>
          </w:rPr>
          <w:delText xml:space="preserve">On the other hand the </w:delText>
        </w:r>
      </w:del>
      <w:del w:id="119" w:author="Unknown Author" w:date="2023-01-28T14:25:21Z">
        <w:r>
          <w:rPr>
            <w:lang w:val="en-US" w:eastAsia="de-DE"/>
          </w:rPr>
          <w:delText>IFN-γ</w:delText>
        </w:r>
      </w:del>
      <w:del w:id="120" w:author="Unknown Author" w:date="2023-01-28T14:25:21Z">
        <w:r>
          <w:rPr>
            <w:lang w:val="en-GB" w:eastAsia="de-DE"/>
          </w:rPr>
          <w:delText xml:space="preserve"> can also stimulate the biosynthesis of BH</w:delText>
        </w:r>
      </w:del>
      <w:del w:id="121" w:author="Unknown Author" w:date="2023-01-28T14:25:21Z">
        <w:r>
          <w:rPr>
            <w:vertAlign w:val="subscript"/>
            <w:lang w:val="en-GB" w:eastAsia="de-DE"/>
          </w:rPr>
          <w:delText xml:space="preserve">4, </w:delText>
        </w:r>
      </w:del>
      <w:del w:id="122" w:author="Unknown Author" w:date="2023-01-28T14:25:21Z">
        <w:r>
          <w:rPr>
            <w:lang w:val="en-GB" w:eastAsia="de-DE"/>
          </w:rPr>
          <w:delText xml:space="preserve"> However, in human and primate macrophages and dendritic cells neopterin, a cellular marker of </w:delText>
        </w:r>
      </w:del>
      <w:del w:id="123" w:author="Unknown Author" w:date="2023-01-28T14:22:44Z">
        <w:r>
          <w:rPr>
            <w:lang w:val="en-GB" w:eastAsia="de-DE"/>
          </w:rPr>
          <w:delText>immune activation</w:delText>
        </w:r>
      </w:del>
      <w:del w:id="124" w:author="Unknown Author" w:date="2023-01-28T14:25:21Z">
        <w:r>
          <w:rPr>
            <w:lang w:val="en-GB" w:eastAsia="de-DE"/>
          </w:rPr>
          <w:delText xml:space="preserve">, is formed </w:delText>
        </w:r>
      </w:del>
      <w:r>
        <w:rPr>
          <w:lang w:val="en-GB" w:eastAsia="de-DE"/>
        </w:rPr>
        <w:t>instead of BH</w:t>
      </w:r>
      <w:r>
        <w:rPr>
          <w:vertAlign w:val="subscript"/>
          <w:lang w:val="en-GB" w:eastAsia="de-DE"/>
        </w:rPr>
        <w:t>4</w:t>
      </w:r>
      <w:r>
        <w:rPr>
          <w:lang w:val="en-GB" w:eastAsia="de-DE"/>
        </w:rPr>
        <w:t xml:space="preserve"> </w:t>
      </w:r>
      <w:r>
        <w:fldChar w:fldCharType="begin"/>
      </w:r>
      <w:r>
        <w:rPr>
          <w:lang w:val="en-GB" w:eastAsia="de-DE"/>
        </w:rPr>
        <w:instrText>ADDIN EN.CITE &lt;EndNote&gt;&lt;Cite&gt;&lt;Author&gt;Sucher&lt;/Author&gt;&lt;Year&gt;2010&lt;/Year&gt;&lt;RecNum&gt;848&lt;/RecNum&gt;&lt;DisplayText&gt;(Sucher et al., 2010)&lt;/DisplayText&gt;&lt;record&gt;&lt;rec-number&gt;848&lt;/rec-number&gt;&lt;foreign-keys&gt;&lt;key app="EN" db-id="drdv0v0r1vpx23erafqv9aroxw9x5pveaz0v" timestamp="1416825308"&gt;848&lt;/key&gt;&lt;/foreign-keys&gt;&lt;ref-type name="Journal Article"&gt;17&lt;/ref-type&gt;&lt;contributors&gt;&lt;authors&gt;&lt;author&gt;Sucher, R.&lt;/author&gt;&lt;author&gt;Schroecksnadel, K.&lt;/author&gt;&lt;author&gt;Weiss, G.&lt;/author&gt;&lt;author&gt;Margreiter, R.&lt;/author&gt;&lt;author&gt;Fuchs, D.&lt;/author&gt;&lt;author&gt;Brandacher, G.&lt;/author&gt;&lt;/authors&gt;&lt;/contributors&gt;&lt;auth-address&gt;Center of Operative Medicine, Department of Visceral, Transplant, and Thoracic Surgery, Innsbruck Medical University, Austria.&lt;/auth-address&gt;&lt;titles&gt;&lt;title&gt;Neopterin, a prognostic marker in human malignancies&lt;/title&gt;&lt;secondary-title&gt;Cancer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13-22&lt;/pages&gt;&lt;volume&gt;287&lt;/volume&gt;&lt;number&gt;1&lt;/number&gt;&lt;keywords&gt;&lt;keyword&gt;Anemia/etiology&lt;/keyword&gt;&lt;keyword&gt;Cachexia/etiology&lt;/keyword&gt;&lt;keyword&gt;Cytokines/biosynthesis&lt;/keyword&gt;&lt;keyword&gt;Depression/etiology&lt;/keyword&gt;&lt;keyword&gt;Fatigue/etiology&lt;/keyword&gt;&lt;keyword&gt;Humans&lt;/keyword&gt;&lt;keyword&gt;Neoplasms/complications/*immunology/mortality/urine&lt;/keyword&gt;&lt;keyword&gt;Neopterin/*analysis/physiology&lt;/keyword&gt;&lt;keyword&gt;Prognosis&lt;/keyword&gt;&lt;keyword&gt;Reactive Oxygen Species/metabolism&lt;/keyword&gt;&lt;keyword&gt;Tryptophan/metabolism&lt;/keyword&gt;&lt;keyword&gt;Tumor Markers, Biological/*analysis&lt;/keyword&gt;&lt;keyword&gt;Weight Loss&lt;/keyword&gt;&lt;/keywords&gt;&lt;dates&gt;&lt;year&gt;2010&lt;/year&gt;&lt;pub-dates&gt;&lt;date&gt;Jan 1&lt;/date&gt;&lt;/pub-dates&gt;&lt;/dates&gt;&lt;isbn&gt;1872-7980 (Electronic)&amp;#xD;0304-3835 (Linking)&lt;/isbn&gt;&lt;accession-num&gt;19500901&lt;/accession-num&gt;&lt;urls&gt;&lt;related-urls&gt;&lt;url&gt;http://www.ncbi.nlm.nih.gov/pubmed/19500901&lt;/url&gt;&lt;/related-urls&gt;&lt;/urls&gt;&lt;electronic-resource-num&gt;10.1016/j.canlet.2009.05.008&lt;/electronic-resource-num&gt;&lt;/record&gt;&lt;/Cite&gt;&lt;/EndNote&gt;</w:instrText>
      </w:r>
      <w:r>
        <w:rPr>
          <w:lang w:val="en-GB" w:eastAsia="de-DE"/>
        </w:rPr>
      </w:r>
      <w:r>
        <w:rPr>
          <w:lang w:val="en-GB" w:eastAsia="de-DE"/>
        </w:rPr>
        <w:fldChar w:fldCharType="separate"/>
      </w:r>
      <w:r>
        <w:rPr>
          <w:lang w:val="en-GB" w:eastAsia="de-DE"/>
        </w:rPr>
        <w:t>(Sucher et al., 2010)</w:t>
      </w:r>
      <w:r>
        <w:rPr>
          <w:lang w:val="en-GB" w:eastAsia="de-DE"/>
        </w:rPr>
      </w:r>
      <w:r>
        <w:rPr>
          <w:lang w:val="en-GB" w:eastAsia="de-DE"/>
        </w:rPr>
        <w:fldChar w:fldCharType="end"/>
      </w:r>
      <w:r>
        <w:rPr>
          <w:lang w:val="en-GB" w:eastAsia="de-DE"/>
        </w:rPr>
        <w:t xml:space="preserve">. </w:t>
      </w:r>
      <w:ins w:id="125" w:author="Unknown Author" w:date="2023-01-19T14:16:54Z">
        <w:r>
          <w:rPr>
            <w:lang w:val="en-GB" w:eastAsia="de-DE"/>
          </w:rPr>
          <w:t>Hence</w:t>
        </w:r>
      </w:ins>
      <w:ins w:id="126" w:author="Unknown Author" w:date="2023-01-19T14:17:12Z">
        <w:r>
          <w:rPr>
            <w:lang w:val="en-GB" w:eastAsia="de-DE"/>
          </w:rPr>
          <w:t xml:space="preserve">, reduced </w:t>
        </w:r>
      </w:ins>
      <w:r>
        <w:rPr>
          <w:lang w:val="en-US"/>
        </w:rPr>
        <w:t xml:space="preserve">BH4 availability can be reliably assessed via </w:t>
      </w:r>
      <w:ins w:id="127" w:author="Unknown Author" w:date="2023-01-19T14:17:23Z">
        <w:r>
          <w:rPr>
            <w:lang w:val="en-US"/>
          </w:rPr>
          <w:t>an increased</w:t>
        </w:r>
      </w:ins>
      <w:del w:id="128" w:author="Unknown Author" w:date="2023-01-19T14:17:22Z">
        <w:r>
          <w:rPr>
            <w:lang w:val="en-US"/>
          </w:rPr>
          <w:delText>the</w:delText>
        </w:r>
      </w:del>
      <w:r>
        <w:rPr>
          <w:lang w:val="en-US"/>
        </w:rPr>
        <w:t xml:space="preserve"> ratio of phenylalanine to tyrosine (PHE/TYR ratio) as depletion of BH4 leads to an inhibition of PHE – TYR conversion </w:t>
      </w:r>
      <w:r>
        <w:fldChar w:fldCharType="begin"/>
      </w:r>
      <w:r>
        <w:rPr>
          <w:lang w:val="en-US"/>
        </w:rPr>
        <w:instrText>ADDIN EN.CITE &lt;EndNote&gt;&lt;Cite&gt;&lt;Author&gt;Fanet&lt;/Author&gt;&lt;Year&gt;2021&lt;/Year&gt;&lt;RecNum&gt;101&lt;/RecNum&gt;&lt;DisplayText&gt;(Fanet et al., 2021)&lt;/DisplayText&gt;&lt;record&gt;&lt;rec-number&gt;101&lt;/rec-number&gt;&lt;foreign-keys&gt;&lt;key app="EN" db-id="9tt09s2ss9vtrhedz5b55dtx0005ssfv2rwp" timestamp="1671366917"&gt;101&lt;/key&gt;&lt;/foreign-keys&gt;&lt;ref-type name="Journal Article"&gt;17&lt;/ref-type&gt;&lt;contributors&gt;&lt;authors&gt;&lt;author&gt;Fanet, H.&lt;/author&gt;&lt;author&gt;Capuron, L.&lt;/author&gt;&lt;author&gt;Castanon, N.&lt;/author&gt;&lt;author&gt;Calon, F.&lt;/author&gt;&lt;author&gt;Vancassel, S.&lt;/author&gt;&lt;/authors&gt;&lt;/contributors&gt;&lt;auth-address&gt;INRAe, Nutrition and Integrated Neurobiology, UMR 1286, Bordeaux, France.&amp;#xD;Faculty of Pharmacy, Universite Laval, Quebec City, QC, Canada.&lt;/auth-address&gt;&lt;titles&gt;&lt;title&gt;Tetrahydrobioterin (BH4) Pathway: From Metabolism to Neuropsychiatry&lt;/title&gt;&lt;secondary-title&gt;Curr Neuropharmacol&lt;/secondary-title&gt;&lt;/titles&gt;&lt;periodical&gt;&lt;full-title&gt;Curr Neuropharmacol&lt;/full-title&gt;&lt;/periodical&gt;&lt;pages&gt;591-609&lt;/pages&gt;&lt;volume&gt;19&lt;/volume&gt;&lt;number&gt;5&lt;/number&gt;&lt;edition&gt;2020/08/04&lt;/edition&gt;&lt;keywords&gt;&lt;keyword&gt;Biopterin/*analogs &amp;amp; derivatives/metabolism&lt;/keyword&gt;&lt;keyword&gt;GTP Cyclohydrolase&lt;/keyword&gt;&lt;keyword&gt;Humans&lt;/keyword&gt;&lt;keyword&gt;*Neuropsychiatry&lt;/keyword&gt;&lt;keyword&gt;Nitric Oxide&lt;/keyword&gt;&lt;keyword&gt;Serotonin&lt;/keyword&gt;&lt;keyword&gt;Alzhemier&lt;/keyword&gt;&lt;keyword&gt;Parkinson&lt;/keyword&gt;&lt;keyword&gt;cofactor&lt;/keyword&gt;&lt;keyword&gt;depression&lt;/keyword&gt;&lt;keyword&gt;guanosine-triphosphate-cyclohydrolase-1 (GCH1)&lt;/keyword&gt;&lt;keyword&gt;monoamines&lt;/keyword&gt;&lt;keyword&gt;tetrahydrobiopterin (BH4)&lt;/keyword&gt;&lt;/keywords&gt;&lt;dates&gt;&lt;year&gt;2021&lt;/year&gt;&lt;/dates&gt;&lt;isbn&gt;1570-159X (Print)&amp;#xD;1570-159x&lt;/isbn&gt;&lt;accession-num&gt;32744952&lt;/accession-num&gt;&lt;urls&gt;&lt;/urls&gt;&lt;custom2&gt;PMC8573752&lt;/custom2&gt;&lt;electronic-resource-num&gt;10.2174/1570159x18666200729103529&lt;/electronic-resource-num&gt;&lt;remote-database-provider&gt;NLM&lt;/remote-database-provider&gt;&lt;language&gt;eng&lt;/language&gt;&lt;/record&gt;&lt;/Cite&gt;&lt;/EndNote&gt;</w:instrText>
      </w:r>
      <w:r>
        <w:rPr>
          <w:lang w:val="en-US"/>
        </w:rPr>
      </w:r>
      <w:r>
        <w:rPr>
          <w:lang w:val="en-US"/>
        </w:rPr>
        <w:fldChar w:fldCharType="separate"/>
      </w:r>
      <w:r>
        <w:rPr>
          <w:lang w:val="en-US"/>
        </w:rPr>
        <w:t>(Fanet et al., 2021)</w:t>
      </w:r>
      <w:r>
        <w:rPr>
          <w:lang w:val="en-US"/>
        </w:rPr>
      </w:r>
      <w:r>
        <w:rPr>
          <w:lang w:val="en-US"/>
        </w:rPr>
        <w:fldChar w:fldCharType="end"/>
      </w:r>
      <w:r>
        <w:rPr>
          <w:lang w:val="en-US"/>
        </w:rPr>
        <w:t>.</w:t>
      </w:r>
      <w:ins w:id="129" w:author="Unknown Author" w:date="2023-01-19T14:18:05Z">
        <w:r>
          <w:rPr/>
          <w:commentReference w:id="8"/>
        </w:r>
      </w:ins>
    </w:p>
    <w:p>
      <w:pPr>
        <w:pStyle w:val="Normal"/>
        <w:spacing w:lineRule="auto" w:line="480" w:before="0" w:after="0"/>
        <w:rPr>
          <w:lang w:val="en-GB"/>
          <w:del w:id="150" w:author="Unknown Author" w:date="2023-01-19T14:25:40Z"/>
        </w:rPr>
      </w:pPr>
      <w:r>
        <w:rPr>
          <w:lang w:val="en-GB"/>
        </w:rPr>
        <w:t>Herein, we</w:t>
      </w:r>
      <w:ins w:id="130" w:author="Unknown Author" w:date="2023-01-19T14:21:46Z">
        <w:r>
          <w:rPr>
            <w:lang w:val="en-GB"/>
          </w:rPr>
          <w:t xml:space="preserve"> explored effects of inflammation, SARS-CoV-2 infection, anti-SARS-CoV-2 humoral response strength and mental disorder scoring on neurotransmitter precursor amino acid levels in</w:t>
        </w:r>
      </w:ins>
      <w:del w:id="131" w:author="Unknown Author" w:date="2023-01-19T14:22:17Z">
        <w:r>
          <w:rPr>
            <w:lang w:val="en-GB"/>
          </w:rPr>
          <w:delText xml:space="preserve"> investigated serum levels of neurotransmitter precursor amino acids </w:delText>
        </w:r>
      </w:del>
      <w:del w:id="132" w:author="Unknown Author" w:date="2023-01-19T14:19:49Z">
        <w:r>
          <w:rPr>
            <w:lang w:val="en-GB"/>
          </w:rPr>
          <w:delText>and markers of inflammation</w:delText>
        </w:r>
      </w:del>
      <w:del w:id="133" w:author="Unknown Author" w:date="2023-01-19T14:22:17Z">
        <w:r>
          <w:rPr>
            <w:lang w:val="en-GB"/>
          </w:rPr>
          <w:delText xml:space="preserve"> in</w:delText>
        </w:r>
      </w:del>
      <w:r>
        <w:rPr>
          <w:lang w:val="en-GB"/>
        </w:rPr>
        <w:t xml:space="preserve"> individuals </w:t>
      </w:r>
      <w:del w:id="134" w:author="Unknown Author" w:date="2023-01-19T14:20:07Z">
        <w:r>
          <w:rPr>
            <w:lang w:val="en-GB"/>
          </w:rPr>
          <w:delText>f</w:delText>
        </w:r>
      </w:del>
      <w:del w:id="135" w:author="Unknown Author" w:date="2023-01-19T14:19:30Z">
        <w:r>
          <w:rPr>
            <w:lang w:val="en-GB"/>
          </w:rPr>
          <w:delText>ollowing recovery from acute COVID-19</w:delText>
        </w:r>
      </w:del>
      <w:ins w:id="136" w:author="Unknown Author" w:date="2023-01-19T14:19:30Z">
        <w:r>
          <w:rPr>
            <w:rFonts w:eastAsia="Calibri" w:cs="" w:cstheme="minorBidi" w:eastAsiaTheme="minorHAnsi"/>
            <w:color w:val="auto"/>
            <w:kern w:val="0"/>
            <w:sz w:val="22"/>
            <w:szCs w:val="22"/>
            <w:lang w:val="en-GB" w:eastAsia="en-US" w:bidi="ar-SA"/>
          </w:rPr>
          <w:t>recovering from SARS-CoV-2 infection</w:t>
        </w:r>
      </w:ins>
      <w:r>
        <w:rPr>
          <w:lang w:val="en-GB"/>
        </w:rPr>
        <w:t xml:space="preserve"> </w:t>
      </w:r>
      <w:ins w:id="137" w:author="Unknown Author" w:date="2023-01-19T14:20:25Z">
        <w:r>
          <w:rPr>
            <w:lang w:val="en-GB"/>
          </w:rPr>
          <w:t>and</w:t>
        </w:r>
      </w:ins>
      <w:del w:id="138" w:author="Unknown Author" w:date="2023-01-19T14:20:23Z">
        <w:r>
          <w:rPr>
            <w:lang w:val="en-GB"/>
          </w:rPr>
          <w:delText>as well as</w:delText>
        </w:r>
      </w:del>
      <w:r>
        <w:rPr>
          <w:lang w:val="en-GB"/>
        </w:rPr>
        <w:t xml:space="preserve"> uninfected controls </w:t>
      </w:r>
      <w:ins w:id="139" w:author="Unknown Author" w:date="2023-01-19T14:20:41Z">
        <w:r>
          <w:rPr>
            <w:lang w:val="en-GB"/>
          </w:rPr>
          <w:t>(SIMMUN cohort)</w:t>
        </w:r>
      </w:ins>
      <w:ins w:id="140" w:author="Unknown Author" w:date="2023-01-19T14:22:24Z">
        <w:r>
          <w:rPr>
            <w:lang w:val="en-GB"/>
          </w:rPr>
          <w:t xml:space="preserve">. Furthermore, association of inflammation with </w:t>
        </w:r>
      </w:ins>
      <w:ins w:id="141" w:author="Unknown Author" w:date="2023-01-19T14:23:39Z">
        <w:r>
          <w:rPr>
            <w:lang w:val="en-GB"/>
          </w:rPr>
          <w:t xml:space="preserve">systemic </w:t>
        </w:r>
      </w:ins>
      <w:ins w:id="142" w:author="Unknown Author" w:date="2023-01-19T14:23:39Z">
        <w:r>
          <w:rPr>
            <w:rFonts w:eastAsia="Calibri" w:cs="" w:cstheme="minorBidi" w:eastAsiaTheme="minorHAnsi"/>
            <w:color w:val="auto"/>
            <w:kern w:val="0"/>
            <w:sz w:val="22"/>
            <w:szCs w:val="22"/>
            <w:lang w:val="en-GB" w:eastAsia="en-US" w:bidi="ar-SA"/>
          </w:rPr>
          <w:t>availability</w:t>
        </w:r>
      </w:ins>
      <w:ins w:id="143" w:author="Unknown Author" w:date="2023-01-19T14:23:39Z">
        <w:r>
          <w:rPr>
            <w:lang w:val="en-GB"/>
          </w:rPr>
          <w:t xml:space="preserve"> of serotonin and catecholamine neur</w:t>
        </w:r>
      </w:ins>
      <w:ins w:id="144" w:author="Unknown Author" w:date="2023-01-19T14:24:00Z">
        <w:r>
          <w:rPr>
            <w:lang w:val="en-GB"/>
          </w:rPr>
          <w:t xml:space="preserve">otransmitter </w:t>
        </w:r>
      </w:ins>
      <w:ins w:id="145" w:author="Unknown Author" w:date="2023-01-19T14:24:00Z">
        <w:r>
          <w:rPr>
            <w:rFonts w:eastAsia="Calibri" w:cs="" w:cstheme="minorBidi" w:eastAsiaTheme="minorHAnsi"/>
            <w:color w:val="auto"/>
            <w:kern w:val="0"/>
            <w:sz w:val="22"/>
            <w:szCs w:val="22"/>
            <w:lang w:val="en-GB" w:eastAsia="en-US" w:bidi="ar-SA"/>
          </w:rPr>
          <w:t>precursors</w:t>
        </w:r>
      </w:ins>
      <w:ins w:id="146" w:author="Unknown Author" w:date="2023-01-19T14:24:00Z">
        <w:r>
          <w:rPr>
            <w:lang w:val="en-GB"/>
          </w:rPr>
          <w:t xml:space="preserve"> was explored in a</w:t>
        </w:r>
      </w:ins>
      <w:ins w:id="147" w:author="Unknown Author" w:date="2023-01-19T14:25:10Z">
        <w:r>
          <w:rPr>
            <w:lang w:val="en-GB"/>
          </w:rPr>
          <w:t xml:space="preserve"> published longitudinal collective (INCOV, Su et al. 2022).</w:t>
        </w:r>
      </w:ins>
      <w:del w:id="148" w:author="Unknown Author" w:date="2023-01-19T14:25:40Z">
        <w:r>
          <w:rPr>
            <w:lang w:val="en-GB"/>
          </w:rPr>
          <w:delText xml:space="preserve">and their association with symptoms of depression and/or anxiety (SIMMUN cohort) and the  previously published study cohort (INCOV) </w:delText>
        </w:r>
      </w:del>
      <w:r>
        <w:fldChar w:fldCharType="begin"/>
      </w:r>
      <w:r>
        <w:rPr>
          <w:lang w:val="en-GB"/>
        </w:rPr>
        <w:instrText>2022)Das stimmt nur wenn wir da auch was zu mental health machen in der INCOV cohorte.</w:instrText>
      </w:r>
      <w:r>
        <w:rPr>
          <w:lang w:val="en-GB"/>
        </w:rPr>
      </w:r>
      <w:r>
        <w:fldChar w:fldCharType="begin"/>
      </w:r>
      <w:r>
        <w:rPr>
          <w:lang w:val="en-GB"/>
        </w:rPr>
        <w:instrText>(Su et al.,</w:instrText>
      </w:r>
      <w:r>
        <w:rPr>
          <w:lang w:val="en-GB"/>
        </w:rPr>
      </w:r>
      <w:r>
        <w:rPr>
          <w:lang w:val="en-GB"/>
        </w:rPr>
        <w:fldChar w:fldCharType="separate"/>
      </w:r>
      <w:r>
        <w:rPr>
          <w:lang w:val="en-GB"/>
        </w:rPr>
      </w:r>
      <w:r>
        <w:rPr>
          <w:lang w:val="en-GB"/>
        </w:rPr>
      </w:r>
      <w:r>
        <w:rPr>
          <w:lang w:val="en-GB"/>
        </w:rPr>
        <w:fldChar w:fldCharType="end"/>
      </w:r>
      <w:del w:id="149" w:author="Unknown Author" w:date="2023-01-19T14:25:40Z">
        <w:r>
          <w:rPr/>
          <w:commentReference w:id="9"/>
        </w:r>
      </w:del>
      <w:r>
        <w:rPr/>
        <w:fldChar w:fldCharType="separate"/>
      </w:r>
      <w:r>
        <w:rPr/>
      </w:r>
      <w:r>
        <w:rPr/>
      </w:r>
      <w:r>
        <w:rPr/>
        <w:fldChar w:fldCharType="end"/>
      </w:r>
    </w:p>
    <w:p>
      <w:pPr>
        <w:pStyle w:val="Normal"/>
        <w:spacing w:lineRule="auto" w:line="480" w:before="0" w:after="0"/>
        <w:rPr>
          <w:lang w:val="en-GB"/>
        </w:rPr>
      </w:pPr>
      <w:r>
        <w:rPr>
          <w:lang w:val="en-GB"/>
        </w:rPr>
      </w:r>
      <w:r>
        <w:br w:type="page"/>
      </w:r>
    </w:p>
    <w:p>
      <w:pPr>
        <w:pStyle w:val="Heading1"/>
        <w:rPr>
          <w:lang w:val="en-US"/>
        </w:rPr>
      </w:pPr>
      <w:r>
        <w:rPr>
          <w:lang w:val="en-US"/>
        </w:rPr>
        <w:t xml:space="preserve">Materials and </w:t>
      </w:r>
      <w:commentRangeStart w:id="10"/>
      <w:r>
        <w:rPr>
          <w:lang w:val="en-US"/>
        </w:rPr>
        <w:t>Methods</w:t>
      </w:r>
      <w:commentRangeEnd w:id="10"/>
      <w:r>
        <w:commentReference w:id="10"/>
      </w:r>
      <w:r>
        <w:rPr>
          <w:lang w:val="en-US"/>
        </w:rPr>
      </w:r>
    </w:p>
    <w:p>
      <w:pPr>
        <w:pStyle w:val="Heading2"/>
        <w:rPr>
          <w:lang w:val="en-US"/>
        </w:rPr>
      </w:pPr>
      <w:r>
        <w:rPr>
          <w:lang w:val="en-US"/>
        </w:rPr>
        <w:t>Ethics statement</w:t>
      </w:r>
      <w:del w:id="151" w:author="Unknown Author" w:date="2023-01-19T14:27:04Z">
        <w:r>
          <w:rPr>
            <w:lang w:val="en-US"/>
          </w:rPr>
          <w:delText xml:space="preserve"> SIMMUN study</w:delText>
        </w:r>
      </w:del>
    </w:p>
    <w:p>
      <w:pPr>
        <w:pStyle w:val="TextBody"/>
        <w:rPr>
          <w:lang w:val="en-US"/>
          <w:ins w:id="156" w:author="Unknown Author" w:date="2023-01-19T14:27:06Z"/>
        </w:rPr>
      </w:pPr>
      <w:r>
        <w:rPr>
          <w:lang w:val="en-US"/>
        </w:rPr>
        <w:t xml:space="preserve">The </w:t>
      </w:r>
      <w:ins w:id="152" w:author="Unknown Author" w:date="2023-01-19T14:27:40Z">
        <w:r>
          <w:rPr>
            <w:lang w:val="en-US"/>
          </w:rPr>
          <w:t xml:space="preserve">SIMMUN </w:t>
        </w:r>
      </w:ins>
      <w:r>
        <w:rPr>
          <w:lang w:val="en-US"/>
        </w:rPr>
        <w:t>study was conducted in accordance with the Declaration of Helsinki. All participants gave written informed consent prior to enrollment. This study was approved by the ethics committee of the Medical University Innsbruck, Austria (approval number: 1132/2020).</w:t>
      </w:r>
      <w:ins w:id="153" w:author="Unknown Author" w:date="2023-01-19T14:27:06Z">
        <w:r>
          <w:rPr>
            <w:lang w:val="en-US"/>
          </w:rPr>
          <w:t xml:space="preserve"> No approval by the ethics </w:t>
        </w:r>
      </w:ins>
      <w:ins w:id="154" w:author="Unknown Author" w:date="2023-01-19T14:27:06Z">
        <w:r>
          <w:rPr>
            <w:rFonts w:eastAsia="Calibri" w:cs="" w:cstheme="minorBidi" w:eastAsiaTheme="minorHAnsi"/>
            <w:color w:val="auto"/>
            <w:kern w:val="0"/>
            <w:sz w:val="22"/>
            <w:szCs w:val="22"/>
            <w:lang w:val="en-US" w:eastAsia="en-US" w:bidi="ar-SA"/>
          </w:rPr>
          <w:t>committee</w:t>
        </w:r>
      </w:ins>
      <w:ins w:id="155" w:author="Unknown Author" w:date="2023-01-19T14:27:06Z">
        <w:r>
          <w:rPr>
            <w:lang w:val="en-US"/>
          </w:rPr>
          <w:t xml:space="preserve"> was required for analysis of the publisched anonymized INCOV data set (Su et al 2022).</w:t>
        </w:r>
      </w:ins>
    </w:p>
    <w:p>
      <w:pPr>
        <w:pStyle w:val="TextBody"/>
        <w:rPr>
          <w:lang w:val="en-US"/>
        </w:rPr>
      </w:pPr>
      <w:r>
        <w:rPr>
          <w:lang w:val="en-US"/>
        </w:rPr>
      </w:r>
    </w:p>
    <w:p>
      <w:pPr>
        <w:pStyle w:val="Heading2"/>
        <w:rPr>
          <w:lang w:val="en-US"/>
          <w:del w:id="158" w:author="Unknown Author" w:date="2023-01-19T14:27:09Z"/>
        </w:rPr>
      </w:pPr>
      <w:del w:id="157" w:author="Unknown Author" w:date="2023-01-19T14:27:09Z">
        <w:r>
          <w:rPr>
            <w:lang w:val="en-US"/>
          </w:rPr>
        </w:r>
      </w:del>
    </w:p>
    <w:p>
      <w:pPr>
        <w:pStyle w:val="Heading2"/>
        <w:rPr>
          <w:lang w:val="en-US"/>
        </w:rPr>
      </w:pPr>
      <w:r>
        <w:rPr>
          <w:lang w:val="en-US"/>
        </w:rPr>
        <w:t>Study design SIMMUN</w:t>
      </w:r>
      <w:del w:id="159" w:author="Unknown Author" w:date="2023-01-19T14:32:58Z">
        <w:r>
          <w:rPr>
            <w:lang w:val="en-US"/>
          </w:rPr>
          <w:delText xml:space="preserve"> </w:delText>
        </w:r>
      </w:del>
    </w:p>
    <w:p>
      <w:pPr>
        <w:pStyle w:val="TextBody"/>
        <w:rPr>
          <w:lang w:val="en-US"/>
          <w:ins w:id="173" w:author="Unknown Author" w:date="2023-01-19T14:35:24Z"/>
        </w:rPr>
      </w:pPr>
      <w:r>
        <w:rPr>
          <w:lang w:val="en-US"/>
        </w:rPr>
        <w:t xml:space="preserve">Results of observational single cohort </w:t>
      </w:r>
      <w:ins w:id="160" w:author="Unknown Author" w:date="2023-01-19T14:31:42Z">
        <w:r>
          <w:rPr>
            <w:lang w:val="en-US"/>
          </w:rPr>
          <w:t>SIMMUN</w:t>
        </w:r>
      </w:ins>
      <w:del w:id="161" w:author="Unknown Author" w:date="2023-01-19T14:31:41Z">
        <w:r>
          <w:rPr>
            <w:lang w:val="en-US"/>
          </w:rPr>
          <w:delText>‘STIGMA_STRESS_IMMUN’</w:delText>
        </w:r>
      </w:del>
      <w:r>
        <w:rPr>
          <w:lang w:val="en-US"/>
        </w:rPr>
        <w:t xml:space="preserve"> study are presented here. The study consisted of an online survey (not reported here) and an in person study visit</w:t>
      </w:r>
      <w:ins w:id="162" w:author="Unknown Author" w:date="2023-01-19T14:33:18Z">
        <w:r>
          <w:rPr>
            <w:lang w:val="en-US"/>
          </w:rPr>
          <w:t>, whose results are reported here</w:t>
        </w:r>
      </w:ins>
      <w:r>
        <w:rPr>
          <w:lang w:val="en-US"/>
        </w:rPr>
        <w:t xml:space="preserve">. Study </w:t>
      </w:r>
      <w:del w:id="163" w:author="Unknown Author" w:date="2023-01-19T14:32:18Z">
        <w:r>
          <w:rPr>
            <w:lang w:val="en-US"/>
          </w:rPr>
          <w:delText>recruitment</w:delText>
        </w:r>
      </w:del>
      <w:ins w:id="164" w:author="Unknown Author" w:date="2023-01-19T14:32:18Z">
        <w:r>
          <w:rPr>
            <w:rFonts w:eastAsia="Calibri" w:cs="" w:cstheme="minorBidi" w:eastAsiaTheme="minorHAnsi"/>
            <w:color w:val="auto"/>
            <w:kern w:val="0"/>
            <w:sz w:val="22"/>
            <w:szCs w:val="22"/>
            <w:lang w:val="en-US" w:eastAsia="en-US" w:bidi="ar-SA"/>
          </w:rPr>
          <w:t>enrollment</w:t>
        </w:r>
      </w:ins>
      <w:r>
        <w:rPr>
          <w:lang w:val="en-US"/>
        </w:rPr>
        <w:t xml:space="preserve"> started on 10. June.2020</w:t>
      </w:r>
      <w:del w:id="165" w:author="Unknown Author" w:date="2023-01-19T14:32:30Z">
        <w:r>
          <w:rPr>
            <w:lang w:val="en-US"/>
          </w:rPr>
          <w:delText xml:space="preserve"> for the online questionnaire part of the study and</w:delText>
        </w:r>
      </w:del>
      <w:ins w:id="166" w:author="Unknown Author" w:date="2023-01-19T14:32:31Z">
        <w:r>
          <w:rPr>
            <w:lang w:val="en-US"/>
          </w:rPr>
          <w:t xml:space="preserve"> ,</w:t>
        </w:r>
      </w:ins>
      <w:r>
        <w:rPr>
          <w:lang w:val="en-US"/>
        </w:rPr>
        <w:t xml:space="preserve"> the </w:t>
      </w:r>
      <w:ins w:id="167" w:author="Unknown Author" w:date="2023-01-19T14:32:41Z">
        <w:r>
          <w:rPr>
            <w:lang w:val="en-US"/>
          </w:rPr>
          <w:t>study</w:t>
        </w:r>
      </w:ins>
      <w:del w:id="168" w:author="Unknown Author" w:date="2023-01-19T14:32:40Z">
        <w:r>
          <w:rPr>
            <w:lang w:val="en-US"/>
          </w:rPr>
          <w:delText>in person physician</w:delText>
        </w:r>
      </w:del>
      <w:r>
        <w:rPr>
          <w:lang w:val="en-US"/>
        </w:rPr>
        <w:t xml:space="preserve"> visits</w:t>
      </w:r>
      <w:del w:id="169" w:author="Unknown Author" w:date="2023-01-19T14:32:48Z">
        <w:r>
          <w:rPr>
            <w:lang w:val="en-US"/>
          </w:rPr>
          <w:delText xml:space="preserve"> for the current study </w:delText>
        </w:r>
      </w:del>
      <w:ins w:id="170" w:author="Unknown Author" w:date="2023-01-19T14:32:48Z">
        <w:r>
          <w:rPr>
            <w:lang w:val="en-US"/>
          </w:rPr>
          <w:t xml:space="preserve"> </w:t>
        </w:r>
      </w:ins>
      <w:r>
        <w:rPr>
          <w:lang w:val="en-US"/>
        </w:rPr>
        <w:t>were conducted between 17.June.2020 and 27.May.2021.</w:t>
      </w:r>
      <w:del w:id="171" w:author="Unknown Author" w:date="2023-01-19T14:35:29Z">
        <w:r>
          <w:rPr>
            <w:lang w:val="en-US"/>
          </w:rPr>
          <w:delText xml:space="preserve"> </w:delText>
        </w:r>
      </w:del>
      <w:del w:id="172" w:author="Unknown Author" w:date="2023-01-19T14:33:31Z">
        <w:r>
          <w:rPr>
            <w:lang w:val="en-US"/>
          </w:rPr>
          <w:delText xml:space="preserve">All data reported here were collected during an in person study visit. </w:delText>
        </w:r>
      </w:del>
    </w:p>
    <w:p>
      <w:pPr>
        <w:pStyle w:val="TextBody"/>
        <w:rPr>
          <w:lang w:val="en-US"/>
          <w:ins w:id="186" w:author="Unknown Author" w:date="2023-01-19T14:35:24Z"/>
        </w:rPr>
      </w:pPr>
      <w:ins w:id="174" w:author="Unknown Author" w:date="2023-01-19T14:35:24Z">
        <w:r>
          <w:rPr>
            <w:lang w:val="en-US"/>
          </w:rPr>
          <w:t>Individuals tested for SARS-CoV-2 via PCR a</w:t>
        </w:r>
      </w:ins>
      <w:ins w:id="175" w:author="Unknown Author" w:date="2023-01-19T14:35:24Z">
        <w:r>
          <w:rPr>
            <w:color w:val="000000" w:themeColor="text1"/>
            <w:lang w:val="en-US"/>
          </w:rPr>
          <w:t xml:space="preserve">t the University Hospital of Innsbruck Medical University (Innsbruck, </w:t>
        </w:r>
      </w:ins>
      <w:ins w:id="176" w:author="Unknown Author" w:date="2023-01-19T14:35:24Z">
        <w:r>
          <w:rPr>
            <w:color w:val="000000" w:themeColor="text1"/>
            <w:lang w:val="en-US" w:eastAsia="de-AT"/>
          </w:rPr>
          <w:t>Austria)</w:t>
        </w:r>
      </w:ins>
      <w:ins w:id="177" w:author="Unknown Author" w:date="2023-01-19T14:35:24Z">
        <w:r>
          <w:rPr>
            <w:color w:val="000000" w:themeColor="text1"/>
            <w:lang w:val="en-US"/>
          </w:rPr>
          <w:t xml:space="preserve"> were </w:t>
        </w:r>
      </w:ins>
      <w:ins w:id="178" w:author="Unknown Author" w:date="2023-01-19T14:35:24Z">
        <w:r>
          <w:rPr>
            <w:rFonts w:eastAsia="Calibri" w:cs=""/>
            <w:color w:val="000000" w:themeColor="text1"/>
            <w:kern w:val="0"/>
            <w:sz w:val="22"/>
            <w:szCs w:val="22"/>
            <w:lang w:val="en-US" w:eastAsia="en-US" w:bidi="ar-SA"/>
          </w:rPr>
          <w:t xml:space="preserve">invited to participate. Additionally, inpatients and outpatients of the </w:t>
        </w:r>
      </w:ins>
      <w:ins w:id="179" w:author="Unknown Author" w:date="2023-01-19T14:35:24Z">
        <w:r>
          <w:rPr>
            <w:rFonts w:eastAsia="Calibri" w:cs=""/>
            <w:color w:val="000000" w:themeColor="text1"/>
            <w:kern w:val="0"/>
            <w:sz w:val="22"/>
            <w:szCs w:val="22"/>
            <w:lang w:val="en-US" w:eastAsia="de-AT" w:bidi="ar-SA"/>
          </w:rPr>
          <w:t xml:space="preserve">University Clinic for Psychiatry I and II (Innsbruck, Austria) undergoing routine SARS-CoV-2 PCR screening </w:t>
        </w:r>
      </w:ins>
      <w:ins w:id="180" w:author="Unknown Author" w:date="2023-01-19T14:35:24Z">
        <w:r>
          <w:rPr>
            <w:rFonts w:eastAsia="Calibri" w:cs=""/>
            <w:color w:val="000000" w:themeColor="text1"/>
            <w:kern w:val="0"/>
            <w:sz w:val="22"/>
            <w:szCs w:val="22"/>
            <w:lang w:val="en-US" w:eastAsia="en-US" w:bidi="ar-SA"/>
          </w:rPr>
          <w:t xml:space="preserve">were </w:t>
        </w:r>
      </w:ins>
      <w:ins w:id="181" w:author="Unknown Author" w:date="2023-01-19T14:35:24Z">
        <w:r>
          <w:rPr>
            <w:rFonts w:eastAsia="Calibri" w:cs=""/>
            <w:color w:val="000000" w:themeColor="text1"/>
            <w:kern w:val="0"/>
            <w:sz w:val="22"/>
            <w:szCs w:val="22"/>
            <w:lang w:val="en-US" w:eastAsia="de-AT" w:bidi="ar-SA"/>
          </w:rPr>
          <w:t xml:space="preserve">invited to participate. Inclusion criteria were a SARS-CoV-2 test performed at the study site, residence in Tyrol, age 18-70 years and proficiency in German language. Exclusion criteria were active SARS-CoV-2 infection (&lt; 14 days following a positive test), pregnancy, active malignancies, organ transplantation, prior surgery in the past 3 months, or acute or chronic inflammatory illness and treatment with oral </w:t>
        </w:r>
      </w:ins>
      <w:ins w:id="182" w:author="Unknown Author" w:date="2023-01-19T14:35:24Z">
        <w:commentRangeStart w:id="11"/>
        <w:r>
          <w:rPr>
            <w:rFonts w:eastAsia="Calibri" w:cs=""/>
            <w:color w:val="000000" w:themeColor="text1"/>
            <w:kern w:val="0"/>
            <w:sz w:val="22"/>
            <w:szCs w:val="22"/>
            <w:lang w:val="en-US" w:eastAsia="de-AT" w:bidi="ar-SA"/>
          </w:rPr>
          <w:t>corticosteroids</w:t>
        </w:r>
      </w:ins>
      <w:r>
        <w:rPr>
          <w:rFonts w:eastAsia="Calibri" w:cs=""/>
          <w:color w:val="000000" w:themeColor="text1"/>
          <w:kern w:val="0"/>
          <w:sz w:val="22"/>
          <w:szCs w:val="22"/>
          <w:lang w:val="en-US" w:eastAsia="de-AT" w:bidi="ar-SA"/>
        </w:rPr>
      </w:r>
      <w:ins w:id="183" w:author="Unknown Author" w:date="2023-01-19T14:35:24Z">
        <w:commentRangeEnd w:id="11"/>
        <w:r>
          <w:commentReference w:id="11"/>
        </w:r>
        <w:r>
          <w:rPr>
            <w:rFonts w:eastAsia="Calibri" w:cs=""/>
            <w:color w:val="000000" w:themeColor="text1"/>
            <w:kern w:val="0"/>
            <w:sz w:val="22"/>
            <w:szCs w:val="22"/>
            <w:lang w:val="en-US" w:eastAsia="de-AT" w:bidi="ar-SA"/>
          </w:rPr>
          <w:t>. The analysis inclusion criterion was the complete study variable data set consisting of neurotransmitter precursor availability and inflammatory markers, anti-SARS-CoV-2 antibody levels and psychometric survey (</w:t>
        </w:r>
      </w:ins>
      <w:ins w:id="184" w:author="Unknown Author" w:date="2023-01-19T14:35:24Z">
        <w:commentRangeStart w:id="12"/>
        <w:r>
          <w:rPr>
            <w:rFonts w:eastAsia="Calibri" w:cs=""/>
            <w:b/>
            <w:bCs/>
            <w:color w:val="000000" w:themeColor="text1"/>
            <w:kern w:val="0"/>
            <w:sz w:val="22"/>
            <w:szCs w:val="22"/>
            <w:lang w:val="en-US" w:eastAsia="de-AT" w:bidi="ar-SA"/>
          </w:rPr>
          <w:t>Figure 2</w:t>
        </w:r>
      </w:ins>
      <w:r>
        <w:rPr>
          <w:rFonts w:eastAsia="Calibri" w:cs=""/>
          <w:b/>
          <w:bCs/>
          <w:color w:val="000000" w:themeColor="text1"/>
          <w:kern w:val="0"/>
          <w:sz w:val="22"/>
          <w:szCs w:val="22"/>
          <w:lang w:val="en-US" w:eastAsia="de-AT" w:bidi="ar-SA"/>
        </w:rPr>
      </w:r>
      <w:ins w:id="185" w:author="Unknown Author" w:date="2023-01-19T14:35:24Z">
        <w:commentRangeEnd w:id="12"/>
        <w:r>
          <w:commentReference w:id="12"/>
        </w:r>
        <w:r>
          <w:rPr>
            <w:rFonts w:eastAsia="Calibri" w:cs=""/>
            <w:color w:val="000000" w:themeColor="text1"/>
            <w:kern w:val="0"/>
            <w:sz w:val="22"/>
            <w:szCs w:val="22"/>
            <w:lang w:val="en-US" w:eastAsia="de-AT" w:bidi="ar-SA"/>
          </w:rPr>
          <w:t>).</w:t>
        </w:r>
      </w:ins>
    </w:p>
    <w:p>
      <w:pPr>
        <w:pStyle w:val="TextBody"/>
        <w:rPr>
          <w:lang w:val="en-US"/>
          <w:del w:id="201" w:author="Unknown Author" w:date="2023-01-19T14:49:01Z"/>
        </w:rPr>
      </w:pPr>
      <w:ins w:id="187" w:author="Unknown Author" w:date="2023-01-19T14:35:24Z">
        <w:r>
          <w:rPr>
            <w:rFonts w:eastAsia="Calibri" w:cs=""/>
            <w:color w:val="000000" w:themeColor="text1"/>
            <w:kern w:val="0"/>
            <w:sz w:val="22"/>
            <w:szCs w:val="22"/>
            <w:lang w:val="en-US" w:eastAsia="de-AT" w:bidi="ar-SA"/>
          </w:rPr>
          <w:t>T</w:t>
        </w:r>
      </w:ins>
      <w:ins w:id="188" w:author="Unknown Author" w:date="2023-01-19T14:35:24Z">
        <w:r>
          <w:rPr>
            <w:rFonts w:eastAsia="Calibri" w:cs=""/>
            <w:color w:val="000000" w:themeColor="text1"/>
            <w:kern w:val="0"/>
            <w:sz w:val="22"/>
            <w:szCs w:val="22"/>
            <w:lang w:val="en-GB" w:eastAsia="de-AT" w:bidi="ar-SA"/>
          </w:rPr>
          <w:t xml:space="preserve">he study </w:t>
        </w:r>
      </w:ins>
      <w:ins w:id="189" w:author="Unknown Author" w:date="2023-01-19T14:35:24Z">
        <w:r>
          <w:rPr>
            <w:rFonts w:eastAsia="Calibri" w:cs=""/>
            <w:color w:val="000000" w:themeColor="text1"/>
            <w:kern w:val="0"/>
            <w:sz w:val="22"/>
            <w:szCs w:val="22"/>
            <w:lang w:val="en-US" w:eastAsia="de-AT" w:bidi="ar-SA"/>
          </w:rPr>
          <w:t xml:space="preserve">sample size was calculated to be 225 to reach a medium effect size difference in </w:t>
        </w:r>
      </w:ins>
      <w:ins w:id="190" w:author="Unknown Author" w:date="2023-01-19T14:35:24Z">
        <w:commentRangeStart w:id="13"/>
        <w:r>
          <w:rPr>
            <w:rFonts w:eastAsia="Calibri" w:cs=""/>
            <w:color w:val="000000" w:themeColor="text1"/>
            <w:kern w:val="0"/>
            <w:sz w:val="22"/>
            <w:szCs w:val="22"/>
            <w:lang w:val="en-US" w:eastAsia="de-AT" w:bidi="ar-SA"/>
          </w:rPr>
          <w:t>…</w:t>
        </w:r>
      </w:ins>
      <w:r>
        <w:rPr>
          <w:rFonts w:eastAsia="Calibri" w:cs=""/>
          <w:color w:val="000000" w:themeColor="text1"/>
          <w:kern w:val="0"/>
          <w:sz w:val="22"/>
          <w:szCs w:val="22"/>
          <w:lang w:val="en-US" w:eastAsia="de-AT" w:bidi="ar-SA"/>
        </w:rPr>
      </w:r>
      <w:ins w:id="191" w:author="Unknown Author" w:date="2023-01-19T14:35:24Z">
        <w:commentRangeEnd w:id="13"/>
        <w:r>
          <w:commentReference w:id="13"/>
        </w:r>
        <w:r>
          <w:rPr>
            <w:rFonts w:eastAsia="Calibri" w:cs=""/>
            <w:color w:val="000000" w:themeColor="text1"/>
            <w:kern w:val="0"/>
            <w:sz w:val="22"/>
            <w:szCs w:val="22"/>
            <w:lang w:val="en-US" w:eastAsia="de-AT" w:bidi="ar-SA"/>
          </w:rPr>
          <w:t xml:space="preserve">. (f = 0.217) according to Cohen’s classification. </w:t>
        </w:r>
      </w:ins>
      <w:del w:id="192" w:author="Unknown Author" w:date="2023-01-19T14:48:40Z">
        <w:r>
          <w:rPr>
            <w:rFonts w:eastAsia="Calibri" w:cs=""/>
            <w:color w:val="000000" w:themeColor="text1"/>
            <w:kern w:val="0"/>
            <w:sz w:val="22"/>
            <w:szCs w:val="22"/>
            <w:lang w:val="en-US" w:eastAsia="de-AT" w:bidi="ar-SA"/>
          </w:rPr>
          <w:delText>The study visit included a physician assessment</w:delText>
        </w:r>
      </w:del>
      <w:del w:id="193" w:author="Unknown Author" w:date="2023-01-19T14:34:15Z">
        <w:r>
          <w:rPr>
            <w:rFonts w:eastAsia="Calibri" w:cs=""/>
            <w:color w:val="000000" w:themeColor="text1"/>
            <w:kern w:val="0"/>
            <w:sz w:val="22"/>
            <w:szCs w:val="22"/>
            <w:lang w:val="en-US" w:eastAsia="de-AT" w:bidi="ar-SA"/>
          </w:rPr>
          <w:delText xml:space="preserve"> (semi-structured medical history taking) followed by the </w:delText>
        </w:r>
      </w:del>
      <w:del w:id="194" w:author="Unknown Author" w:date="2023-01-19T14:48:40Z">
        <w:r>
          <w:rPr>
            <w:rFonts w:eastAsia="Calibri" w:cs=""/>
            <w:color w:val="000000" w:themeColor="text1"/>
            <w:kern w:val="0"/>
            <w:sz w:val="22"/>
            <w:szCs w:val="22"/>
            <w:lang w:val="en-US" w:eastAsia="de-AT" w:bidi="ar-SA"/>
          </w:rPr>
          <w:delText xml:space="preserve">completion of self-rating </w:delText>
        </w:r>
      </w:del>
      <w:del w:id="195" w:author="Unknown Author" w:date="2023-01-19T14:34:33Z">
        <w:r>
          <w:rPr>
            <w:rFonts w:eastAsia="Calibri" w:cs=""/>
            <w:color w:val="000000" w:themeColor="text1"/>
            <w:kern w:val="0"/>
            <w:sz w:val="22"/>
            <w:szCs w:val="22"/>
            <w:lang w:val="en-US" w:eastAsia="de-AT" w:bidi="ar-SA"/>
          </w:rPr>
          <w:delText>questions</w:delText>
        </w:r>
      </w:del>
      <w:del w:id="196" w:author="Unknown Author" w:date="2023-01-19T14:48:40Z">
        <w:r>
          <w:rPr>
            <w:rFonts w:eastAsia="Calibri" w:cs=""/>
            <w:color w:val="000000" w:themeColor="text1"/>
            <w:kern w:val="0"/>
            <w:sz w:val="22"/>
            <w:szCs w:val="22"/>
            <w:lang w:val="en-US" w:eastAsia="de-AT" w:bidi="ar-SA"/>
          </w:rPr>
          <w:delText xml:space="preserve"> </w:delText>
        </w:r>
      </w:del>
      <w:del w:id="197" w:author="Unknown Author" w:date="2023-01-19T14:34:43Z">
        <w:r>
          <w:rPr>
            <w:rFonts w:eastAsia="Calibri" w:cs=""/>
            <w:color w:val="000000" w:themeColor="text1"/>
            <w:kern w:val="0"/>
            <w:sz w:val="22"/>
            <w:szCs w:val="22"/>
            <w:lang w:val="en-US" w:eastAsia="de-AT" w:bidi="ar-SA"/>
          </w:rPr>
          <w:delText xml:space="preserve">at the hospital site on a PC </w:delText>
        </w:r>
      </w:del>
      <w:del w:id="198" w:author="Unknown Author" w:date="2023-01-19T14:48:40Z">
        <w:r>
          <w:rPr>
            <w:rFonts w:eastAsia="Calibri" w:cs=""/>
            <w:color w:val="000000" w:themeColor="text1"/>
            <w:kern w:val="0"/>
            <w:sz w:val="22"/>
            <w:szCs w:val="22"/>
            <w:lang w:val="en-US" w:eastAsia="de-AT" w:bidi="ar-SA"/>
          </w:rPr>
          <w:delText xml:space="preserve">supervised </w:delText>
        </w:r>
      </w:del>
      <w:del w:id="199" w:author="Unknown Author" w:date="2023-01-19T14:34:52Z">
        <w:r>
          <w:rPr>
            <w:rFonts w:eastAsia="Calibri" w:cs=""/>
            <w:color w:val="000000" w:themeColor="text1"/>
            <w:kern w:val="0"/>
            <w:sz w:val="22"/>
            <w:szCs w:val="22"/>
            <w:lang w:val="en-US" w:eastAsia="de-AT" w:bidi="ar-SA"/>
          </w:rPr>
          <w:delText>by a study assistant and concluded by the blood draw</w:delText>
        </w:r>
      </w:del>
      <w:del w:id="200" w:author="Unknown Author" w:date="2023-01-19T14:48:40Z">
        <w:r>
          <w:rPr>
            <w:rFonts w:eastAsia="Calibri" w:cs=""/>
            <w:color w:val="000000" w:themeColor="text1"/>
            <w:kern w:val="0"/>
            <w:sz w:val="22"/>
            <w:szCs w:val="22"/>
            <w:lang w:val="en-US" w:eastAsia="de-AT" w:bidi="ar-SA"/>
          </w:rPr>
          <w:delText>.</w:delText>
        </w:r>
      </w:del>
    </w:p>
    <w:p>
      <w:pPr>
        <w:pStyle w:val="TextBody"/>
        <w:widowControl/>
        <w:suppressAutoHyphens w:val="true"/>
        <w:bidi w:val="0"/>
        <w:spacing w:lineRule="auto" w:line="480" w:before="144" w:after="144"/>
        <w:jc w:val="left"/>
        <w:rPr>
          <w:lang w:val="en-US"/>
          <w:del w:id="203" w:author="Unknown Author" w:date="2023-01-19T14:41:17Z"/>
        </w:rPr>
      </w:pPr>
      <w:del w:id="202" w:author="Unknown Author" w:date="2023-01-19T14:41:17Z">
        <w:r>
          <w:rPr>
            <w:lang w:val="en-US"/>
          </w:rPr>
        </w:r>
      </w:del>
    </w:p>
    <w:p>
      <w:pPr>
        <w:pStyle w:val="Heading2"/>
        <w:rPr>
          <w:lang w:val="en-US"/>
          <w:del w:id="205" w:author="Unknown Author" w:date="2023-01-19T14:41:17Z"/>
        </w:rPr>
      </w:pPr>
      <w:del w:id="204" w:author="Unknown Author" w:date="2023-01-19T14:41:17Z">
        <w:r>
          <w:rPr>
            <w:lang w:val="en-US"/>
          </w:rPr>
          <w:delText>Participants SIMMUN study</w:delText>
        </w:r>
      </w:del>
    </w:p>
    <w:p>
      <w:pPr>
        <w:pStyle w:val="TextBody"/>
        <w:rPr>
          <w:lang w:val="en-US"/>
          <w:del w:id="213" w:author="Unknown Author" w:date="2023-01-19T14:41:17Z"/>
        </w:rPr>
      </w:pPr>
      <w:del w:id="206" w:author="Unknown Author" w:date="2023-01-19T14:41:17Z">
        <w:r>
          <w:rPr>
            <w:color w:val="000000" w:themeColor="text1"/>
            <w:lang w:val="en-US"/>
          </w:rPr>
          <w:delText xml:space="preserve">Individuals who had been screened positive or negative for SARS-CoV- 2 via PCR at the Tirol Kliniken GmbH (University Hospital of Innsbruck Medical University) Innsbruck </w:delText>
        </w:r>
      </w:del>
      <w:del w:id="207" w:author="Unknown Author" w:date="2023-01-19T14:41:17Z">
        <w:r>
          <w:rPr>
            <w:color w:val="000000" w:themeColor="text1"/>
            <w:lang w:val="en-US" w:eastAsia="de-AT"/>
          </w:rPr>
          <w:delText>(Austria)</w:delText>
        </w:r>
      </w:del>
      <w:del w:id="208" w:author="Unknown Author" w:date="2023-01-19T14:41:17Z">
        <w:r>
          <w:rPr>
            <w:color w:val="000000" w:themeColor="text1"/>
            <w:lang w:val="en-US"/>
          </w:rPr>
          <w:delText xml:space="preserve"> were contacted via invitation letter. Additionally individuals treated at the psychiatric inpatient and outpatient units in at </w:delText>
        </w:r>
      </w:del>
      <w:del w:id="209" w:author="Unknown Author" w:date="2023-01-19T14:41:17Z">
        <w:r>
          <w:rPr>
            <w:color w:val="000000" w:themeColor="text1"/>
            <w:lang w:val="en-US" w:eastAsia="de-AT"/>
          </w:rPr>
          <w:delText xml:space="preserve">University Clinic for Psychiatry I and II, Innsbruck (Austria) undergoing routine SARS-CoV-2 screening </w:delText>
        </w:r>
      </w:del>
      <w:del w:id="210" w:author="Unknown Author" w:date="2023-01-19T14:41:17Z">
        <w:r>
          <w:rPr>
            <w:color w:val="000000" w:themeColor="text1"/>
            <w:lang w:val="en-US"/>
          </w:rPr>
          <w:delText xml:space="preserve">were </w:delText>
        </w:r>
      </w:del>
      <w:del w:id="211" w:author="Unknown Author" w:date="2023-01-19T14:41:17Z">
        <w:r>
          <w:rPr>
            <w:rFonts w:eastAsia="Calibri"/>
            <w:color w:val="000000" w:themeColor="text1"/>
            <w:lang w:val="en-US" w:eastAsia="de-AT"/>
          </w:rPr>
          <w:delText xml:space="preserve">invited to participate </w:delText>
        </w:r>
      </w:del>
      <w:del w:id="212" w:author="Unknown Author" w:date="2023-01-19T14:41:17Z">
        <w:r>
          <w:rPr>
            <w:rFonts w:eastAsia="Calibri"/>
            <w:b/>
            <w:color w:val="000000" w:themeColor="text1"/>
            <w:lang w:val="en-US" w:eastAsia="de-AT"/>
          </w:rPr>
          <w:delText>(figure 2).</w:delText>
        </w:r>
      </w:del>
    </w:p>
    <w:p>
      <w:pPr>
        <w:pStyle w:val="TextBody"/>
        <w:rPr>
          <w:color w:val="000000" w:themeColor="text1"/>
          <w:lang w:val="en-US"/>
          <w:del w:id="221" w:author="Unknown Author" w:date="2023-01-19T14:41:17Z"/>
        </w:rPr>
      </w:pPr>
      <w:del w:id="214" w:author="Unknown Author" w:date="2023-01-19T14:41:17Z">
        <w:r>
          <w:rPr>
            <w:color w:val="000000" w:themeColor="text1"/>
            <w:lang w:val="en-US" w:eastAsia="de-AT"/>
          </w:rPr>
          <w:delText xml:space="preserve">Inclusion criteria were a SARS-CoV-2 test performed at Tirol Kliniken residence in Tyrol, age 18-70 years and proficiency in German language. Exclusion criteria were active SARS-CoV-2 infection (less than 14 days following the positive test), pregnancy, active malignancies, </w:delText>
        </w:r>
      </w:del>
      <w:del w:id="215" w:author="Unknown Author" w:date="2023-01-19T14:41:17Z">
        <w:r>
          <w:rPr>
            <w:rFonts w:eastAsia="Calibri"/>
            <w:color w:val="000000" w:themeColor="text1"/>
            <w:lang w:val="en-US" w:eastAsia="de-AT"/>
          </w:rPr>
          <w:delText>organ</w:delText>
        </w:r>
      </w:del>
      <w:del w:id="216" w:author="Unknown Author" w:date="2023-01-19T14:41:17Z">
        <w:r>
          <w:rPr>
            <w:color w:val="000000" w:themeColor="text1"/>
            <w:lang w:val="en-US" w:eastAsia="de-AT"/>
          </w:rPr>
          <w:delText xml:space="preserve"> transplantation, prior surgery in the past 3 months, or acute or chronic inflammatory illness and treatment with oral corticosteroids</w:delText>
        </w:r>
      </w:del>
      <w:del w:id="217" w:author="Unknown Author" w:date="2023-01-19T14:41:17Z">
        <w:r>
          <w:rPr/>
          <w:commentReference w:id="14"/>
        </w:r>
      </w:del>
      <w:del w:id="218" w:author="Unknown Author" w:date="2023-01-19T14:41:17Z">
        <w:r>
          <w:rPr>
            <w:color w:val="000000" w:themeColor="text1"/>
            <w:lang w:val="en-US" w:eastAsia="de-AT"/>
          </w:rPr>
          <w:delText>.</w:delText>
        </w:r>
      </w:del>
      <w:del w:id="219" w:author="Unknown Author" w:date="2023-01-19T14:41:17Z">
        <w:r>
          <w:rPr>
            <w:color w:val="000000" w:themeColor="text1"/>
            <w:lang w:val="en-GB" w:eastAsia="de-AT"/>
          </w:rPr>
          <w:delText xml:space="preserve">Prior to the study </w:delText>
        </w:r>
      </w:del>
      <w:del w:id="220" w:author="Unknown Author" w:date="2023-01-19T14:41:17Z">
        <w:r>
          <w:rPr>
            <w:color w:val="000000" w:themeColor="text1"/>
            <w:lang w:val="en-US"/>
          </w:rPr>
          <w:delText xml:space="preserve">sample size was calculated to be 225 to reach a medium effect size (f=0.217)  according to Cohen’s classification. </w:delText>
        </w:r>
      </w:del>
    </w:p>
    <w:p>
      <w:pPr>
        <w:pStyle w:val="TextBody"/>
        <w:rPr>
          <w:lang w:val="en-US"/>
        </w:rPr>
      </w:pPr>
      <w:r>
        <w:rPr>
          <w:lang w:val="en-US"/>
        </w:rPr>
      </w:r>
    </w:p>
    <w:p>
      <w:pPr>
        <w:pStyle w:val="Heading2"/>
        <w:rPr>
          <w:lang w:val="en-US"/>
        </w:rPr>
      </w:pPr>
      <w:r>
        <w:rPr>
          <w:lang w:val="en-US"/>
        </w:rPr>
        <w:t xml:space="preserve">Procedures SIMMUN </w:t>
      </w:r>
    </w:p>
    <w:p>
      <w:pPr>
        <w:pStyle w:val="TextBody"/>
        <w:rPr>
          <w:lang w:val="en-US"/>
          <w:ins w:id="227" w:author="Unknown Author" w:date="2023-01-19T14:49:07Z"/>
        </w:rPr>
      </w:pPr>
      <w:ins w:id="222" w:author="Unknown Author" w:date="2023-01-19T14:49:07Z">
        <w:r>
          <w:rPr>
            <w:lang w:val="en-US"/>
          </w:rPr>
          <w:t xml:space="preserve">The study visit included a physician assessment, completion of self-rating </w:t>
        </w:r>
      </w:ins>
      <w:ins w:id="223" w:author="Unknown Author" w:date="2023-01-19T14:49:07Z">
        <w:r>
          <w:rPr>
            <w:rFonts w:eastAsia="Calibri" w:cs="" w:cstheme="minorBidi" w:eastAsiaTheme="minorHAnsi"/>
            <w:color w:val="auto"/>
            <w:kern w:val="0"/>
            <w:sz w:val="22"/>
            <w:szCs w:val="22"/>
            <w:lang w:val="en-US" w:eastAsia="en-US" w:bidi="ar-SA"/>
          </w:rPr>
          <w:t>questionnaire</w:t>
        </w:r>
      </w:ins>
      <w:ins w:id="224" w:author="Unknown Author" w:date="2023-01-19T14:49:07Z">
        <w:r>
          <w:rPr>
            <w:lang w:val="en-US"/>
          </w:rPr>
          <w:t xml:space="preserve"> supervised </w:t>
        </w:r>
      </w:ins>
      <w:ins w:id="225" w:author="Unknown Author" w:date="2023-01-19T14:49:07Z">
        <w:r>
          <w:rPr>
            <w:rFonts w:eastAsia="Calibri" w:cs="" w:cstheme="minorBidi" w:eastAsiaTheme="minorHAnsi"/>
            <w:color w:val="auto"/>
            <w:kern w:val="0"/>
            <w:sz w:val="22"/>
            <w:szCs w:val="22"/>
            <w:lang w:val="en-US" w:eastAsia="en-US" w:bidi="ar-SA"/>
          </w:rPr>
          <w:t>and a blood sample collection</w:t>
        </w:r>
      </w:ins>
      <w:ins w:id="226" w:author="Unknown Author" w:date="2023-01-19T14:49:07Z">
        <w:r>
          <w:rPr>
            <w:lang w:val="en-US"/>
          </w:rPr>
          <w:t>.</w:t>
        </w:r>
      </w:ins>
    </w:p>
    <w:p>
      <w:pPr>
        <w:pStyle w:val="Heading3"/>
        <w:rPr>
          <w:lang w:val="en-US"/>
        </w:rPr>
      </w:pPr>
      <w:r>
        <w:rPr>
          <w:lang w:val="en-US"/>
        </w:rPr>
        <w:t xml:space="preserve">Psychometric assessment of </w:t>
      </w:r>
      <w:del w:id="228" w:author="Unknown Author" w:date="2023-01-19T14:49:40Z">
        <w:r>
          <w:rPr>
            <w:lang w:val="en-US"/>
          </w:rPr>
          <w:delText xml:space="preserve">symptoms of </w:delText>
        </w:r>
      </w:del>
      <w:r>
        <w:rPr>
          <w:lang w:val="en-US"/>
        </w:rPr>
        <w:t>anxiety</w:t>
      </w:r>
      <w:del w:id="229" w:author="Unknown Author" w:date="2023-01-19T14:49:43Z">
        <w:r>
          <w:rPr>
            <w:lang w:val="en-US"/>
          </w:rPr>
          <w:delText xml:space="preserve"> and</w:delText>
        </w:r>
      </w:del>
      <w:ins w:id="230" w:author="Unknown Author" w:date="2023-01-19T14:49:44Z">
        <w:r>
          <w:rPr>
            <w:lang w:val="en-US"/>
          </w:rPr>
          <w:t>,</w:t>
        </w:r>
      </w:ins>
      <w:r>
        <w:rPr>
          <w:lang w:val="en-US"/>
        </w:rPr>
        <w:t xml:space="preserve"> </w:t>
      </w:r>
      <w:commentRangeStart w:id="15"/>
      <w:r>
        <w:rPr>
          <w:lang w:val="en-US"/>
        </w:rPr>
        <w:t>depression</w:t>
      </w:r>
      <w:r>
        <w:rPr>
          <w:lang w:val="en-US"/>
        </w:rPr>
      </w:r>
      <w:ins w:id="231" w:author="Unknown Author" w:date="2023-01-19T15:02:17Z">
        <w:commentRangeEnd w:id="15"/>
        <w:r>
          <w:commentReference w:id="15"/>
        </w:r>
        <w:r>
          <w:rPr/>
          <w:commentReference w:id="16"/>
        </w:r>
      </w:ins>
      <w:ins w:id="232" w:author="Unknown Author" w:date="2023-01-19T14:49:50Z">
        <w:r>
          <w:rPr>
            <w:lang w:val="en-US"/>
          </w:rPr>
          <w:t xml:space="preserve"> stress, persistent somatic symptom survey</w:t>
        </w:r>
      </w:ins>
    </w:p>
    <w:p>
      <w:pPr>
        <w:pStyle w:val="TextBody"/>
        <w:rPr>
          <w:lang w:val="en-US"/>
        </w:rPr>
      </w:pPr>
      <w:r>
        <w:rPr>
          <w:lang w:val="en-US"/>
        </w:rPr>
        <w:t xml:space="preserve">To assess </w:t>
      </w:r>
      <w:r>
        <w:rPr>
          <w:color w:val="000000" w:themeColor="text1"/>
          <w:lang w:val="en-US"/>
        </w:rPr>
        <w:t xml:space="preserve">anxious and depressive symptoms, the Hospital </w:t>
      </w:r>
      <w:ins w:id="233" w:author="Unknown Author" w:date="2023-01-19T14:51:01Z">
        <w:r>
          <w:rPr>
            <w:color w:val="000000" w:themeColor="text1"/>
            <w:lang w:val="en-US"/>
          </w:rPr>
          <w:t>A</w:t>
        </w:r>
      </w:ins>
      <w:del w:id="234" w:author="Unknown Author" w:date="2023-01-19T14:51:01Z">
        <w:r>
          <w:rPr>
            <w:color w:val="000000" w:themeColor="text1"/>
            <w:lang w:val="en-US"/>
          </w:rPr>
          <w:delText>a</w:delText>
        </w:r>
      </w:del>
      <w:r>
        <w:rPr>
          <w:color w:val="000000" w:themeColor="text1"/>
          <w:lang w:val="en-US"/>
        </w:rPr>
        <w:t xml:space="preserve">nxiety and </w:t>
      </w:r>
      <w:ins w:id="235" w:author="Unknown Author" w:date="2023-01-19T14:51:04Z">
        <w:r>
          <w:rPr>
            <w:color w:val="000000" w:themeColor="text1"/>
            <w:lang w:val="en-US"/>
          </w:rPr>
          <w:t>D</w:t>
        </w:r>
      </w:ins>
      <w:del w:id="236" w:author="Unknown Author" w:date="2023-01-19T14:51:03Z">
        <w:r>
          <w:rPr>
            <w:color w:val="000000" w:themeColor="text1"/>
            <w:lang w:val="en-US"/>
          </w:rPr>
          <w:delText>d</w:delText>
        </w:r>
      </w:del>
      <w:r>
        <w:rPr>
          <w:color w:val="000000" w:themeColor="text1"/>
          <w:lang w:val="en-US"/>
        </w:rPr>
        <w:t xml:space="preserve">epression </w:t>
      </w:r>
      <w:ins w:id="237" w:author="Unknown Author" w:date="2023-01-19T14:51:06Z">
        <w:r>
          <w:rPr>
            <w:color w:val="000000" w:themeColor="text1"/>
            <w:lang w:val="en-US"/>
          </w:rPr>
          <w:t>S</w:t>
        </w:r>
      </w:ins>
      <w:del w:id="238" w:author="Unknown Author" w:date="2023-01-19T14:51:05Z">
        <w:r>
          <w:rPr>
            <w:color w:val="000000" w:themeColor="text1"/>
            <w:lang w:val="en-US"/>
          </w:rPr>
          <w:delText>s</w:delText>
        </w:r>
      </w:del>
      <w:r>
        <w:rPr>
          <w:color w:val="000000" w:themeColor="text1"/>
          <w:lang w:val="en-US"/>
        </w:rPr>
        <w:t>cale (HADS) was used. The HADS comprises 14 items: a 7-item subscale on anxiety and a 7-item subscale on depression. The total possible score range for each subscale is 0 to 21</w:t>
      </w:r>
      <w:r>
        <w:rPr>
          <w:rFonts w:cs="Calibri" w:cstheme="minorHAnsi"/>
          <w:color w:val="000000" w:themeColor="text1"/>
          <w:lang w:val="en-GB"/>
        </w:rPr>
        <w:t>, with higher scores indicating higher levels</w:t>
      </w:r>
      <w:r>
        <w:rPr>
          <w:color w:val="000000" w:themeColor="text1"/>
          <w:lang w:val="en-US"/>
        </w:rPr>
        <w:t xml:space="preserve"> of anxiety/depression. In accordance with existing literature, a cutoff of </w:t>
      </w:r>
      <w:r>
        <w:rPr>
          <w:color w:val="000000" w:themeColor="text1"/>
          <w:u w:val="single"/>
          <w:lang w:val="en-US"/>
        </w:rPr>
        <w:t>&gt;</w:t>
      </w:r>
      <w:r>
        <w:rPr>
          <w:color w:val="000000" w:themeColor="text1"/>
          <w:lang w:val="en-US"/>
        </w:rPr>
        <w:t xml:space="preserve">8 for each subscale was used to identify individuals with clinically relevant symptom load </w:t>
      </w:r>
      <w:r>
        <w:fldChar w:fldCharType="begin"/>
      </w:r>
      <w:r>
        <w:rPr>
          <w:color w:val="000000"/>
          <w:lang w:val="en-US"/>
        </w:rPr>
        <w:instrText>ADDIN EN.CITE &lt;EndNote&gt;&lt;Cite&gt;&lt;Author&gt;Bjelland&lt;/Author&gt;&lt;Year&gt;2002&lt;/Year&gt;&lt;RecNum&gt;80&lt;/RecNum&gt;&lt;DisplayText&gt;(Bjelland et al., 2002)&lt;/DisplayText&gt;&lt;record&gt;&lt;rec-number&gt;80&lt;/rec-number&gt;&lt;foreign-keys&gt;&lt;key app="EN" db-id="9tt09s2ss9vtrhedz5b55dtx0005ssfv2rwp" timestamp="1665400236"&gt;80&lt;/key&gt;&lt;/foreign-keys&gt;&lt;ref-type name="Journal Article"&gt;17&lt;/ref-type&gt;&lt;contributors&gt;&lt;authors&gt;&lt;author&gt;Bjelland, I.&lt;/author&gt;&lt;author&gt;Dahl, A. A.&lt;/author&gt;&lt;author&gt;Haug, T. T.&lt;/author&gt;&lt;author&gt;Neckelmann, D.&lt;/author&gt;&lt;/authors&gt;&lt;/contributors&gt;&lt;auth-address&gt;Department of Public Health and Primary Health Care, Section for Preventive Medicine, Haukeland Hospital, Armauer Hansen Building, University of Bergen, N-5021, Bergen, Norway. ingvar.bjelland@uib.no&lt;/auth-address&gt;&lt;titles&gt;&lt;title&gt;The validity of the Hospital Anxiety and Depression Scale. An updated literature review&lt;/title&gt;&lt;secondary-title&gt;J Psychosom Res&lt;/secondary-title&gt;&lt;/titles&gt;&lt;periodical&gt;&lt;full-title&gt;J Psychosom Res&lt;/full-title&gt;&lt;/periodical&gt;&lt;pages&gt;69-77&lt;/pages&gt;&lt;volume&gt;52&lt;/volume&gt;&lt;number&gt;2&lt;/number&gt;&lt;edition&gt;2002/02/08&lt;/edition&gt;&lt;keywords&gt;&lt;keyword&gt;Anxiety Disorders/*diagnosis&lt;/keyword&gt;&lt;keyword&gt;Depressive Disorder/*diagnosis&lt;/keyword&gt;&lt;keyword&gt;Humans&lt;/keyword&gt;&lt;keyword&gt;Primary Health Care&lt;/keyword&gt;&lt;keyword&gt;*Psychiatric Status Rating Scales&lt;/keyword&gt;&lt;keyword&gt;Psychometrics&lt;/keyword&gt;&lt;keyword&gt;Reproducibility of Results&lt;/keyword&gt;&lt;keyword&gt;Sensitivity and Specificity&lt;/keyword&gt;&lt;keyword&gt;Surveys and Questionnaires&lt;/keyword&gt;&lt;/keywords&gt;&lt;dates&gt;&lt;year&gt;2002&lt;/year&gt;&lt;pub-dates&gt;&lt;date&gt;Feb&lt;/date&gt;&lt;/pub-dates&gt;&lt;/dates&gt;&lt;isbn&gt;0022-3999 (Print)&amp;#xD;0022-3999&lt;/isbn&gt;&lt;accession-num&gt;11832252&lt;/accession-num&gt;&lt;urls&gt;&lt;/urls&gt;&lt;electronic-resource-num&gt;10.1016/s0022-3999(01)00296-3&lt;/electronic-resource-num&gt;&lt;remote-database-provider&gt;NLM&lt;/remote-database-provider&gt;&lt;language&gt;eng&lt;/language&gt;&lt;/record&gt;&lt;/Cite&gt;&lt;/EndNote&gt;</w:instrText>
      </w:r>
      <w:r>
        <w:rPr>
          <w:color w:val="000000" w:themeColor="text1"/>
          <w:lang w:val="en-US"/>
        </w:rPr>
      </w:r>
      <w:r>
        <w:rPr>
          <w:color w:val="000000"/>
          <w:lang w:val="en-US"/>
        </w:rPr>
        <w:fldChar w:fldCharType="separate"/>
      </w:r>
      <w:r>
        <w:rPr>
          <w:color w:val="000000" w:themeColor="text1"/>
          <w:lang w:val="en-US"/>
        </w:rPr>
      </w:r>
      <w:r>
        <w:rPr>
          <w:rFonts w:cs="Calibri" w:cstheme="minorHAnsi"/>
          <w:color w:val="000000" w:themeColor="text1"/>
          <w:lang w:val="en-GB"/>
        </w:rPr>
        <w:t>(Bjelland et al., 2002)</w:t>
      </w:r>
      <w:r>
        <w:rPr>
          <w:color w:val="000000" w:themeColor="text1"/>
          <w:lang w:val="en-US"/>
        </w:rPr>
      </w:r>
      <w:r>
        <w:rPr>
          <w:color w:val="000000"/>
          <w:lang w:val="en-US"/>
        </w:rPr>
        <w:fldChar w:fldCharType="end"/>
      </w:r>
      <w:r>
        <w:rPr>
          <w:color w:val="000000" w:themeColor="text1"/>
          <w:lang w:val="en-US"/>
        </w:rPr>
        <w:t>.</w:t>
      </w:r>
      <w:ins w:id="239" w:author="Unknown Author" w:date="2023-01-19T14:50:25Z">
        <w:r>
          <w:rPr>
            <w:color w:val="000000" w:themeColor="text1"/>
            <w:lang w:val="en-US"/>
          </w:rPr>
          <w:t xml:space="preserve"> Stress was rated with the 4-item Perceived Stress Scale </w:t>
        </w:r>
      </w:ins>
      <w:ins w:id="240" w:author="Unknown Author" w:date="2023-01-19T14:51:18Z">
        <w:r>
          <w:rPr>
            <w:color w:val="000000" w:themeColor="text1"/>
            <w:lang w:val="en-US"/>
          </w:rPr>
          <w:t>and expressed as the sum of all items as described by (reference)</w:t>
        </w:r>
      </w:ins>
      <w:ins w:id="241" w:author="Unknown Author" w:date="2023-01-19T14:51:18Z">
        <w:r>
          <w:rPr/>
          <w:commentReference w:id="17"/>
        </w:r>
      </w:ins>
      <w:ins w:id="242" w:author="Unknown Author" w:date="2023-01-19T14:51:18Z">
        <w:r>
          <w:rPr>
            <w:color w:val="000000" w:themeColor="text1"/>
            <w:lang w:val="en-US"/>
          </w:rPr>
          <w:t>.</w:t>
        </w:r>
      </w:ins>
    </w:p>
    <w:p>
      <w:pPr>
        <w:pStyle w:val="TextBody"/>
        <w:rPr>
          <w:strike/>
          <w:lang w:val="en-US"/>
          <w:del w:id="244" w:author="Unknown Author" w:date="2023-01-19T14:49:26Z"/>
        </w:rPr>
      </w:pPr>
      <w:del w:id="243" w:author="Unknown Author" w:date="2023-01-19T14:49:26Z">
        <w:r>
          <w:rPr>
            <w:strike/>
            <w:lang w:val="en-US"/>
          </w:rPr>
          <w:delText>Physician visit</w:delText>
        </w:r>
      </w:del>
    </w:p>
    <w:p>
      <w:pPr>
        <w:pStyle w:val="TextBody"/>
        <w:rPr>
          <w:strike/>
          <w:lang w:val="en-US"/>
        </w:rPr>
      </w:pPr>
      <w:del w:id="245" w:author="Unknown Author" w:date="2023-01-19T14:49:26Z">
        <w:r>
          <w:rPr>
            <w:strike/>
            <w:color w:val="000000" w:themeColor="text1"/>
            <w:lang w:val="en-US"/>
          </w:rPr>
          <w:delText>Sociodemographic variables, history of somatic and mental health conditions as well as the date and result of SARS-CoV-2 PCR were recorded during the in person study visit. Participants were asked to report any COVID-19-related symptoms during the clinical interview which was conducted with the help of a checklist (fever, chills, running nose, cough, sore throat, shortness of breath, abdominal pain, diarrhea, vomiting, headache, feeling of physical weakness/fatigue, feeling of mental weakness/fatigue, anxiety/panic, muscle/joint aches, hyposmia/hypalgia, other) and whether any of these symptoms persisted until the date of the investigation.</w:delText>
        </w:r>
      </w:del>
      <w:r>
        <w:rPr/>
        <w:commentReference w:id="18"/>
      </w:r>
    </w:p>
    <w:p>
      <w:pPr>
        <w:pStyle w:val="Heading3"/>
        <w:rPr>
          <w:lang w:val="en-GB"/>
        </w:rPr>
      </w:pPr>
      <w:r>
        <w:rPr>
          <w:lang w:val="en-GB"/>
        </w:rPr>
        <w:t>Laboratory blood analysis</w:t>
      </w:r>
    </w:p>
    <w:p>
      <w:pPr>
        <w:pStyle w:val="TextBody"/>
        <w:rPr>
          <w:lang w:val="en-US"/>
        </w:rPr>
      </w:pPr>
      <w:commentRangeStart w:id="19"/>
      <w:r>
        <w:rPr>
          <w:lang w:val="en-US"/>
        </w:rPr>
        <w:t>Venous blood was drawn immediately after the questionnaires were filled out into serum, EDTA and heparin vials. An aliquot of serum samples were stored at -80°C until use.</w:t>
      </w:r>
      <w:commentRangeEnd w:id="19"/>
      <w:r>
        <w:commentReference w:id="19"/>
      </w:r>
      <w:r>
        <w:rPr>
          <w:lang w:val="en-US"/>
        </w:rPr>
      </w:r>
    </w:p>
    <w:p>
      <w:pPr>
        <w:pStyle w:val="TextBody"/>
        <w:rPr>
          <w:lang w:val="en-US"/>
        </w:rPr>
      </w:pPr>
      <w:r>
        <w:rPr>
          <w:lang w:val="en-US"/>
        </w:rPr>
        <w:t xml:space="preserve">C-reactive protein (CRP), interleukin-6 (IL6), and full blood count were determined in the University Hospital of Innsbruck´s certified clinical routine laboratory. CRP and IL6 were measured using a </w:t>
      </w:r>
      <w:r>
        <w:rPr>
          <w:highlight w:val="yellow"/>
          <w:lang w:val="en-US"/>
        </w:rPr>
        <w:t>Roche Cobas 8000 analyzer</w:t>
      </w:r>
      <w:r>
        <w:rPr>
          <w:lang w:val="en-US"/>
        </w:rPr>
        <w:t xml:space="preserve">. The full blood count was done using </w:t>
      </w:r>
      <w:commentRangeStart w:id="20"/>
      <w:r>
        <w:rPr>
          <w:highlight w:val="yellow"/>
          <w:lang w:val="en-US"/>
        </w:rPr>
        <w:t>XXXXX</w:t>
      </w:r>
      <w:r>
        <w:rPr>
          <w:highlight w:val="yellow"/>
          <w:lang w:val="en-US"/>
        </w:rPr>
      </w:r>
      <w:commentRangeEnd w:id="20"/>
      <w:r>
        <w:commentReference w:id="20"/>
      </w:r>
      <w:r>
        <w:rPr>
          <w:lang w:val="en-US"/>
        </w:rPr>
        <w:t>. Neopterin concentrations were measured by enzyme-linked immunosorbent assay (BRAHMS Diagnostics, Berlin, Germany)</w:t>
      </w:r>
      <w:ins w:id="246" w:author="Unknown Author" w:date="2023-01-28T14:37:24Z">
        <w:r>
          <w:rPr/>
          <w:commentReference w:id="21"/>
        </w:r>
      </w:ins>
      <w:r>
        <w:rPr>
          <w:lang w:val="en-US"/>
        </w:rPr>
        <w:t xml:space="preserve">. TRP, KYN, PHE and TYR, were determined by high-performance liquid chromatography, as described elsewhere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(Neurauter et al., 2008; Widner et al., 1997)</w:t>
      </w:r>
      <w:r>
        <w:rPr>
          <w:lang w:val="en-US"/>
        </w:rPr>
      </w:r>
      <w:r>
        <w:rPr>
          <w:lang w:val="en-US"/>
        </w:rPr>
        <w:fldChar w:fldCharType="end"/>
      </w:r>
      <w:r>
        <w:rPr>
          <w:lang w:val="en-US"/>
        </w:rPr>
        <w:t xml:space="preserve">. The ratios of KYN/TRP and PHE/TYR were calculated as indices of IDO and PHA activity, respectively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(Capuron et al., 2011)</w:t>
      </w:r>
      <w:r>
        <w:rPr>
          <w:lang w:val="en-US"/>
        </w:rPr>
      </w:r>
      <w:r>
        <w:rPr>
          <w:lang w:val="en-US"/>
        </w:rPr>
        <w:fldChar w:fldCharType="end"/>
      </w:r>
      <w:r>
        <w:rPr>
          <w:lang w:val="en-US"/>
        </w:rPr>
        <w:t xml:space="preserve">. SARS-CoV-2 antibodies were determined by </w:t>
      </w:r>
      <w:commentRangeStart w:id="22"/>
      <w:r>
        <w:rPr>
          <w:lang w:val="en-US"/>
        </w:rPr>
        <w:t>ELISA as described previousl</w:t>
      </w:r>
      <w:r>
        <w:rPr>
          <w:lang w:val="en-US"/>
        </w:rPr>
      </w:r>
      <w:commentRangeEnd w:id="22"/>
      <w:r>
        <w:commentReference w:id="22"/>
      </w:r>
      <w:r>
        <w:rPr>
          <w:lang w:val="en-US"/>
        </w:rPr>
        <w:t xml:space="preserve">y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(Deisenhammer et al., 2021)</w:t>
      </w:r>
      <w:r>
        <w:rPr>
          <w:lang w:val="en-US"/>
        </w:rPr>
      </w:r>
      <w:r>
        <w:rPr>
          <w:lang w:val="en-US"/>
        </w:rPr>
        <w:fldChar w:fldCharType="end"/>
      </w:r>
      <w:r>
        <w:rPr>
          <w:lang w:val="en-US"/>
        </w:rPr>
        <w:t xml:space="preserve">. </w:t>
      </w:r>
      <w:commentRangeStart w:id="23"/>
      <w:r>
        <w:rPr>
          <w:lang w:val="en-US"/>
        </w:rPr>
        <w:t>SII was calculated using the following formula: SII=P*N/L. where P, N, and L refer to the peripheral platelet, neutrophils, and lymphocyte counts, respectively.</w:t>
      </w:r>
      <w:commentRangeEnd w:id="23"/>
      <w:r>
        <w:commentReference w:id="23"/>
      </w:r>
      <w:r>
        <w:rPr>
          <w:lang w:val="en-US"/>
        </w:rPr>
      </w:r>
    </w:p>
    <w:p>
      <w:pPr>
        <w:pStyle w:val="Heading2"/>
        <w:rPr>
          <w:lang w:val="en-US"/>
        </w:rPr>
      </w:pPr>
      <w:r>
        <w:rPr>
          <w:lang w:val="en-US"/>
        </w:rPr>
        <w:t>Study endpoints</w:t>
      </w:r>
    </w:p>
    <w:p>
      <w:pPr>
        <w:pStyle w:val="TextBody"/>
        <w:rPr>
          <w:rFonts w:eastAsia="Calibri"/>
          <w:lang w:val="en-US"/>
        </w:rPr>
      </w:pPr>
      <w:r>
        <w:rPr>
          <w:lang w:val="en-US"/>
        </w:rPr>
        <w:t xml:space="preserve">The primary endpoint was </w:t>
      </w:r>
      <w:ins w:id="247" w:author="Unknown Author" w:date="2023-01-19T20:16:39Z">
        <w:r>
          <w:rPr>
            <w:lang w:val="en-US"/>
          </w:rPr>
          <w:t xml:space="preserve">identification of inflammatory, SARS-CoV2- and mental health-related </w:t>
        </w:r>
      </w:ins>
      <w:ins w:id="248" w:author="Unknown Author" w:date="2023-01-19T20:16:39Z">
        <w:r>
          <w:rPr>
            <w:rFonts w:eastAsia="Calibri" w:cs="" w:cstheme="minorBidi" w:eastAsiaTheme="minorHAnsi"/>
            <w:color w:val="auto"/>
            <w:kern w:val="0"/>
            <w:sz w:val="22"/>
            <w:szCs w:val="22"/>
            <w:lang w:val="en-US" w:eastAsia="en-US" w:bidi="ar-SA"/>
          </w:rPr>
          <w:t xml:space="preserve">factors impacting on </w:t>
        </w:r>
      </w:ins>
      <w:del w:id="249" w:author="Unknown Author" w:date="2023-01-19T20:18:02Z">
        <w:r>
          <w:rPr>
            <w:rFonts w:eastAsia="Calibri" w:cs="" w:cstheme="minorBidi" w:eastAsiaTheme="minorHAnsi"/>
            <w:color w:val="auto"/>
            <w:kern w:val="0"/>
            <w:sz w:val="22"/>
            <w:szCs w:val="22"/>
            <w:lang w:val="en-US" w:eastAsia="en-US" w:bidi="ar-SA"/>
          </w:rPr>
          <w:delText>a</w:delText>
        </w:r>
      </w:del>
      <w:ins w:id="250" w:author="Unknown Author" w:date="2023-01-19T20:18:03Z">
        <w:r>
          <w:rPr>
            <w:lang w:val="en-US"/>
          </w:rPr>
          <w:t>a</w:t>
        </w:r>
      </w:ins>
      <w:r>
        <w:rPr>
          <w:lang w:val="en-US"/>
        </w:rPr>
        <w:t>ctivity of serotonin and catecholamine metabolic pathways as assessed by levels of precursor aminoacids</w:t>
      </w:r>
      <w:ins w:id="251" w:author="Unknown Author" w:date="2023-01-19T20:16:04Z">
        <w:r>
          <w:rPr>
            <w:lang w:val="en-US"/>
          </w:rPr>
          <w:t xml:space="preserve"> and their decay products</w:t>
        </w:r>
      </w:ins>
      <w:r>
        <w:rPr>
          <w:lang w:val="en-US"/>
        </w:rPr>
        <w:t xml:space="preserve"> (KYN, TRP, KYN/TRP and PHE, TYR, PHE/TYR).</w:t>
      </w:r>
      <w:del w:id="252" w:author="Unknown Author" w:date="2023-01-19T20:18:11Z">
        <w:r>
          <w:rPr>
            <w:lang w:val="en-US"/>
          </w:rPr>
          <w:delText xml:space="preserve"> </w:delText>
        </w:r>
      </w:del>
      <w:del w:id="253" w:author="Unknown Author" w:date="2023-01-19T20:18:11Z">
        <w:r>
          <w:rPr>
            <w:rFonts w:eastAsia="Calibri"/>
            <w:lang w:val="en-US"/>
          </w:rPr>
          <w:delText>The secondary endpoint was systemic inflammation (neopterin, IL6, CRP, SII).</w:delText>
        </w:r>
      </w:del>
    </w:p>
    <w:p>
      <w:pPr>
        <w:pStyle w:val="TextBody"/>
        <w:rPr>
          <w:lang w:val="en-US"/>
        </w:rPr>
      </w:pPr>
      <w:r>
        <w:rPr>
          <w:lang w:val="en-US"/>
        </w:rPr>
      </w:r>
    </w:p>
    <w:p>
      <w:pPr>
        <w:pStyle w:val="Heading2"/>
        <w:rPr>
          <w:lang w:val="en-GB" w:bidi="ar-SA"/>
        </w:rPr>
      </w:pPr>
      <w:r>
        <w:rPr>
          <w:lang w:val="en-GB" w:bidi="ar-SA"/>
          <w:rPrChange w:id="0" w:author="Unknown Author" w:date="2023-01-19T20:20:15Z"/>
        </w:rPr>
        <w:t>Bioinformatic and statistical analysis of SIMMUN and INCOV cohorts</w:t>
      </w:r>
    </w:p>
    <w:p>
      <w:pPr>
        <w:pStyle w:val="TextBody"/>
        <w:rPr>
          <w:lang w:val="en-US"/>
          <w:del w:id="256" w:author="Unknown Author" w:date="2023-01-19T20:20:03Z"/>
        </w:rPr>
      </w:pPr>
      <w:del w:id="255" w:author="Unknown Author" w:date="2023-01-19T20:20:03Z">
        <w:r>
          <w:rPr>
            <w:sz w:val="22"/>
            <w:szCs w:val="22"/>
            <w:lang w:val="en-GB" w:bidi="ar-SA"/>
          </w:rPr>
          <w:delText>R version 4.2.0 was employed for the data analysis.</w:delText>
        </w:r>
      </w:del>
    </w:p>
    <w:p>
      <w:pPr>
        <w:pStyle w:val="TextBody"/>
        <w:rPr>
          <w:lang w:val="en-US"/>
          <w:del w:id="260" w:author="Unknown Author" w:date="2023-01-19T20:20:03Z"/>
        </w:rPr>
      </w:pPr>
      <w:del w:id="257" w:author="Unknown Author" w:date="2023-01-19T20:20:03Z">
        <w:r>
          <w:rPr>
            <w:lang w:val="en-US"/>
          </w:rPr>
          <w:delText>Normalized, age- and sex-adjusted, log</w:delText>
        </w:r>
      </w:del>
      <w:del w:id="258" w:author="Unknown Author" w:date="2023-01-19T20:20:03Z">
        <w:r>
          <w:rPr>
            <w:vertAlign w:val="subscript"/>
            <w:lang w:val="en-US"/>
          </w:rPr>
          <w:delText>2</w:delText>
        </w:r>
      </w:del>
      <w:del w:id="259" w:author="Unknown Author" w:date="2023-01-19T20:20:03Z">
        <w:r>
          <w:rPr>
            <w:lang w:val="en-US"/>
          </w:rPr>
          <w:delText xml:space="preserve">-transformed serum protein and metabolite levels and clinical data for the INCOV cohort were extracted from the report by Su at al. </w:delText>
        </w:r>
      </w:del>
      <w:r>
        <w:fldChar w:fldCharType="begin"/>
      </w:r>
      <w:r>
        <w:rPr>
          <w:lang w:val="en-US"/>
        </w:rPr>
        <w:instrText>et al., 2022).</w:instrText>
      </w:r>
      <w:r>
        <w:rPr>
          <w:lang w:val="en-US"/>
        </w:rPr>
      </w:r>
      <w:r>
        <w:fldChar w:fldCharType="begin"/>
      </w:r>
      <w:r>
        <w:rPr>
          <w:lang w:val="en-US"/>
        </w:rPr>
        <w:instrText>(Su</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r>
      <w:r>
        <w:rPr>
          <w:lang w:val="en-US"/>
        </w:rPr>
      </w:r>
      <w:r>
        <w:rPr>
          <w:lang w:val="en-US"/>
        </w:rPr>
        <w:fldChar w:fldCharType="end"/>
      </w:r>
    </w:p>
    <w:p>
      <w:pPr>
        <w:pStyle w:val="TextBody"/>
        <w:rPr>
          <w:lang w:val="en-US"/>
          <w:del w:id="263" w:author="Unknown Author" w:date="2023-01-19T20:20:03Z"/>
        </w:rPr>
      </w:pPr>
      <w:del w:id="261" w:author="Unknown Author" w:date="2023-01-19T20:20:03Z">
        <w:r>
          <w:rPr>
            <w:lang w:val="en-US"/>
          </w:rPr>
          <w:delText xml:space="preserve">Normality and homogeneity of variances was investigated by Shapiro-Wilk and Levene test, respectively. Non-parametric tests or normality/homogeneity-improving variable transformations (logarithm and square root) were used in cases of non-normal distribution. Comparison of serum metabolite and cytokine levels between uninfected controls and COVID-19 individuals at consecutive timepoints after infection was done by Kruskal-Wallis test with Benjamini-Hochberg-corrected Mann-Whitney post-hoc test </w:delText>
        </w:r>
      </w:del>
      <w:r>
        <w:fldChar w:fldCharType="begin"/>
      </w:r>
      <w:r>
        <w:rPr>
          <w:lang w:val="en-US"/>
        </w:rPr>
        <w:instrText>(Benjamini and Hochberg, 1995). C</w:instrText>
      </w:r>
      <w:r>
        <w:rPr>
          <w:lang w:val="en-US"/>
        </w:rPr>
      </w:r>
      <w:r>
        <w:rPr>
          <w:lang w:val="en-US"/>
        </w:rPr>
        <w:fldChar w:fldCharType="separate"/>
      </w:r>
      <w:r>
        <w:rPr>
          <w:lang w:val="en-US"/>
        </w:rPr>
      </w:r>
      <w:r>
        <w:rPr>
          <w:lang w:val="en-US"/>
        </w:rPr>
      </w:r>
      <w:r>
        <w:rPr>
          <w:lang w:val="en-US"/>
        </w:rPr>
        <w:fldChar w:fldCharType="end"/>
      </w:r>
      <w:del w:id="262" w:author="Unknown Author" w:date="2023-01-19T20:20:03Z">
        <w:r>
          <w:rPr>
            <w:lang w:val="en-US"/>
          </w:rPr>
          <w:delText>orrelation of metabolite and cytokine serum levels was investigated by Spearman test. Correlation of STIGMA dataset metabolite levels with age was accomplished by Pearson test. Significance of differences in SIMMUN cohort metabolite and inflammatory marker serum concentrations between participant gender, SARS-CoV-2 and depression/anxiety strata was assessed by two-tailed T test.</w:delText>
        </w:r>
      </w:del>
    </w:p>
    <w:p>
      <w:pPr>
        <w:pStyle w:val="TextBody"/>
        <w:rPr>
          <w:del w:id="265" w:author="Unknown Author" w:date="2023-01-19T20:20:03Z"/>
        </w:rPr>
      </w:pPr>
      <w:del w:id="264" w:author="Unknown Author" w:date="2023-01-19T20:20:03Z">
        <w:r>
          <w:rPr>
            <w:lang w:val="en-US"/>
          </w:rPr>
          <w:delText>In multi-parameter linear modeling of aminoacid neurotransmitter precursors and their decay products, neopterin (representative inflammation marker), SARS-CoV-2 infection status, depression/anxiety signs (HADS  8), age and gender served as candidate explanatory variables. The models with the complete explanatory variable set were optimized by Akaike information criterion (AIC) driven backwards elimination of non-significant terms. The normality and homogeneity model residual assumptions were by Shapiro-Wilk and Levene test, respectively, and additionally visually inspected in standard diagnostic plots (residuals versus fitted, quantile-quantile plots). Reproducibility of the optimized multi-parameter models was investigated by repeated cross-validation (50 repeats, 10 folds) and by comparison of the RMSE and  statistics obtained with the training dataset and in cross-validation.</w:delText>
        </w:r>
      </w:del>
    </w:p>
    <w:p>
      <w:pPr>
        <w:pStyle w:val="TextBody"/>
        <w:rPr>
          <w:lang w:val="en-US"/>
          <w:ins w:id="270" w:author="Unknown Author" w:date="2023-01-19T20:20:03Z"/>
        </w:rPr>
      </w:pPr>
      <w:del w:id="266" w:author="Unknown Author" w:date="2023-01-19T20:20:03Z">
        <w:r>
          <w:rPr>
            <w:lang w:val="en-GB" w:bidi="ar-SA"/>
          </w:rPr>
          <w:delText xml:space="preserve">Details of bioinformatic and statistical analysis are provided in </w:delText>
        </w:r>
      </w:del>
      <w:del w:id="267" w:author="Unknown Author" w:date="2023-01-19T20:20:03Z">
        <w:r>
          <w:rPr>
            <w:b/>
            <w:bCs/>
            <w:lang w:val="en-GB" w:bidi="ar-SA"/>
          </w:rPr>
          <w:delText>Supplementary Methods</w:delText>
        </w:r>
      </w:del>
      <w:del w:id="268" w:author="Unknown Author" w:date="2023-01-19T20:20:03Z">
        <w:r>
          <w:rPr>
            <w:lang w:val="en-GB" w:bidi="ar-SA"/>
          </w:rPr>
          <w:delText>.</w:delText>
        </w:r>
      </w:del>
      <w:ins w:id="269" w:author="Unknown Author" w:date="2023-01-19T20:20:03Z">
        <w:r>
          <w:rPr>
            <w:lang w:val="en-GB" w:bidi="ar-SA"/>
          </w:rPr>
          <w:t>R version 4.2.0 was employed for the data analysis.</w:t>
        </w:r>
      </w:ins>
    </w:p>
    <w:p>
      <w:pPr>
        <w:pStyle w:val="TextBody"/>
        <w:rPr>
          <w:lang w:val="en-GB" w:bidi="ar-SA"/>
          <w:ins w:id="274" w:author="Unknown Author" w:date="2023-01-19T20:20:03Z"/>
        </w:rPr>
      </w:pPr>
      <w:ins w:id="271" w:author="Unknown Author" w:date="2023-01-19T20:20:03Z">
        <w:r>
          <w:rPr>
            <w:lang w:val="en-GB" w:bidi="ar-SA"/>
          </w:rPr>
          <w:t>Normalized, age- and sex-adjusted, log</w:t>
        </w:r>
      </w:ins>
      <w:ins w:id="272" w:author="Unknown Author" w:date="2023-01-19T20:20:03Z">
        <w:r>
          <w:rPr>
            <w:vertAlign w:val="subscript"/>
            <w:lang w:val="en-GB" w:bidi="ar-SA"/>
          </w:rPr>
          <w:t>2</w:t>
        </w:r>
      </w:ins>
      <w:ins w:id="273" w:author="Unknown Author" w:date="2023-01-19T20:20:03Z">
        <w:r>
          <w:rPr>
            <w:lang w:val="en-GB" w:bidi="ar-SA"/>
          </w:rPr>
          <w:t>-transformed serum protein and metabolite levels and clinical data for the INCOV cohort were extracted from the report by Su at al. (1).</w:t>
        </w:r>
      </w:ins>
    </w:p>
    <w:p>
      <w:pPr>
        <w:pStyle w:val="TextBody"/>
        <w:rPr>
          <w:lang w:val="en-GB" w:bidi="ar-SA"/>
          <w:ins w:id="276" w:author="Unknown Author" w:date="2023-01-19T20:20:03Z"/>
        </w:rPr>
      </w:pPr>
      <w:ins w:id="275" w:author="Unknown Author" w:date="2023-01-19T20:20:03Z">
        <w:r>
          <w:rPr>
            <w:lang w:val="en-GB" w:bidi="ar-SA"/>
          </w:rPr>
          <w:t>Normality and homogeneity of variances was investigated by Shapiro-Wilk and Levene test, respectively. Non-parametric tests or normality/homogeneity-improving variable transformations (logarithm and square root) were used in cases of non-normal distribution. Comparison of serum metabolite and cytokine levels between uninfected controls and COVID-19 individuals at consecutive timepoints after infection was done by Kruskal-Wallis test with Benjamini-Hochberg-corrected Mann-Whitney post-hoc test (2). Correlations of metabolite and cytokine serum levels and of mental disorder scoring with metabolite and cytokine levels was investigated by Spearman test. Correlation of SIMMUN dataset metabolite levels with age was accomplished by Pearson test. Significance of differences in SIMMUN cohort metabolite and inflammatory marker serum concentrations between participants stratified by gender or SARS-CoV-2 was assessed by two-tailed T test.</w:t>
        </w:r>
      </w:ins>
    </w:p>
    <w:p>
      <w:pPr>
        <w:pStyle w:val="TextBody"/>
        <w:rPr>
          <w:lang w:val="en-GB" w:bidi="ar-SA"/>
          <w:ins w:id="283" w:author="Unknown Author" w:date="2023-01-19T20:20:03Z"/>
        </w:rPr>
      </w:pPr>
      <w:ins w:id="277" w:author="Unknown Author" w:date="2023-01-19T20:20:03Z">
        <w:r>
          <w:rPr>
            <w:lang w:val="en-GB" w:bidi="ar-SA"/>
          </w:rPr>
          <w:t xml:space="preserve">In multi-parameter linear </w:t>
        </w:r>
      </w:ins>
      <w:ins w:id="278" w:author="Unknown Author" w:date="2023-01-19T20:20:03Z">
        <w:r>
          <w:rPr>
            <w:rFonts w:eastAsia="Calibri" w:cs="" w:cstheme="minorBidi" w:eastAsiaTheme="minorHAnsi"/>
            <w:color w:val="auto"/>
            <w:kern w:val="0"/>
            <w:sz w:val="22"/>
            <w:szCs w:val="22"/>
            <w:lang w:val="en-GB" w:eastAsia="en-US" w:bidi="ar-SA"/>
          </w:rPr>
          <w:t>modelling</w:t>
        </w:r>
      </w:ins>
      <w:ins w:id="279" w:author="Unknown Author" w:date="2023-01-19T20:20:03Z">
        <w:r>
          <w:rPr>
            <w:lang w:val="en-GB" w:bidi="ar-SA"/>
          </w:rPr>
          <w:t xml:space="preserve"> of aminoacid neurotransmitter precursors and their decay products, neopterin (representative inflammation marker), SARS-CoV-2 infection status, scores of anxiety (HADS), depression (HADS) and stress (PSS-4), age and gender served as candidate explanatory variables. The models models with the complete explanatory variable set were optimized by </w:t>
        </w:r>
      </w:ins>
      <w:ins w:id="280" w:author="Unknown Author" w:date="2023-01-19T20:20:03Z">
        <w:r>
          <w:rPr>
            <w:rFonts w:eastAsia="Calibri" w:cs="" w:cstheme="minorBidi" w:eastAsiaTheme="minorHAnsi"/>
            <w:color w:val="auto"/>
            <w:kern w:val="0"/>
            <w:sz w:val="22"/>
            <w:szCs w:val="22"/>
            <w:lang w:val="en-GB" w:eastAsia="en-US" w:bidi="ar-SA"/>
          </w:rPr>
          <w:t>Bayesian</w:t>
        </w:r>
      </w:ins>
      <w:ins w:id="281" w:author="Unknown Author" w:date="2023-01-19T20:20:03Z">
        <w:r>
          <w:rPr>
            <w:lang w:val="en-GB" w:bidi="ar-SA"/>
          </w:rPr>
          <w:t xml:space="preserve"> information criterion (BIC) driven backwards elimination of non-significant terms. The normality and homogeneity model residual assumptions were by Shapiro-Wilk and Levene test, respectively, and additionally visually inspected in standard diagnostic plots (residuals versus fitted, quantile-quantile plots). Reproducibility of the optimized multi-parameter models was investigated by repeated cross-validation (50 repeats, 10 folds) and by comparison of the RMSE and </w:t>
        </w:r>
      </w:ins>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ins w:id="282" w:author="Unknown Author" w:date="2023-01-19T20:20:03Z">
        <w:r>
          <w:rPr>
            <w:lang w:val="en-GB" w:bidi="ar-SA"/>
          </w:rPr>
          <w:t xml:space="preserve"> statistics obtained with the training dataset and in cross-validation.</w:t>
        </w:r>
      </w:ins>
    </w:p>
    <w:p>
      <w:pPr>
        <w:pStyle w:val="TextBody"/>
        <w:rPr>
          <w:lang w:val="en-GB" w:bidi="ar-SA"/>
        </w:rPr>
      </w:pPr>
      <w:ins w:id="284" w:author="Unknown Author" w:date="2023-01-19T20:20:03Z">
        <w:r>
          <w:rPr>
            <w:lang w:val="en-GB" w:bidi="ar-SA"/>
          </w:rPr>
          <w:t xml:space="preserve">Details of bioinformatic and statistical analysis are provided in </w:t>
        </w:r>
      </w:ins>
      <w:ins w:id="285" w:author="Unknown Author" w:date="2023-01-19T20:20:03Z">
        <w:r>
          <w:rPr>
            <w:b/>
            <w:bCs/>
            <w:lang w:val="en-GB" w:bidi="ar-SA"/>
          </w:rPr>
          <w:t>Supplementary Methods</w:t>
        </w:r>
      </w:ins>
      <w:ins w:id="286" w:author="Unknown Author" w:date="2023-01-19T20:20:03Z">
        <w:r>
          <w:rPr>
            <w:lang w:val="en-GB" w:bidi="ar-SA"/>
          </w:rPr>
          <w:t>.</w:t>
        </w:r>
      </w:ins>
    </w:p>
    <w:p>
      <w:pPr>
        <w:pStyle w:val="TextBody"/>
        <w:rPr>
          <w:lang w:val="en-US"/>
        </w:rPr>
      </w:pPr>
      <w:r>
        <w:rPr>
          <w:lang w:val="en-US"/>
        </w:rPr>
      </w:r>
      <w:r>
        <w:br w:type="page"/>
      </w:r>
    </w:p>
    <w:p>
      <w:pPr>
        <w:pStyle w:val="Heading1"/>
        <w:rPr>
          <w:lang w:val="en-US"/>
        </w:rPr>
      </w:pPr>
      <w:r>
        <w:rPr>
          <w:lang w:val="en-US"/>
        </w:rPr>
        <w:t>Results</w:t>
      </w:r>
      <w:ins w:id="287" w:author="Unknown Author" w:date="2023-01-28T14:38:01Z">
        <w:r>
          <w:rPr/>
          <w:commentReference w:id="24"/>
        </w:r>
      </w:ins>
    </w:p>
    <w:p>
      <w:pPr>
        <w:pStyle w:val="Heading2"/>
        <w:rPr>
          <w:lang w:val="en-US"/>
        </w:rPr>
      </w:pPr>
      <w:r>
        <w:rPr>
          <w:lang w:val="en-US"/>
        </w:rPr>
        <w:t>Characteristic of the study cohorts</w:t>
      </w:r>
    </w:p>
    <w:p>
      <w:pPr>
        <w:pStyle w:val="TextBody"/>
        <w:rPr>
          <w:lang w:val="en-US"/>
          <w:ins w:id="325" w:author="Unknown Author" w:date="2023-01-19T21:11:43Z"/>
        </w:rPr>
      </w:pPr>
      <w:r>
        <w:rPr>
          <w:lang w:val="en-US"/>
        </w:rPr>
        <w:t xml:space="preserve">Herein, two independent collectives of uninfected controls and COVID-19 convalescents were analyzed. The </w:t>
      </w:r>
      <w:ins w:id="288" w:author="Unknown Author" w:date="2023-01-19T20:58:53Z">
        <w:r>
          <w:rPr>
            <w:lang w:val="en-US"/>
          </w:rPr>
          <w:t>S</w:t>
        </w:r>
      </w:ins>
      <w:r>
        <w:rPr>
          <w:lang w:val="en-US"/>
        </w:rPr>
        <w:t xml:space="preserve">IMMUN cohort included </w:t>
      </w:r>
      <w:ins w:id="289" w:author="Unknown Author" w:date="2023-01-19T20:57:35Z">
        <w:r>
          <w:rPr>
            <w:lang w:val="en-US"/>
          </w:rPr>
          <w:t xml:space="preserve">uninfected participants (n = </w:t>
        </w:r>
      </w:ins>
      <w:ins w:id="290" w:author="Unknown Author" w:date="2023-01-19T20:57:35Z">
        <w:r>
          <w:rPr>
            <w:rFonts w:eastAsia="Calibri" w:cs="" w:cstheme="minorBidi" w:eastAsiaTheme="minorHAnsi"/>
            <w:color w:val="auto"/>
            <w:kern w:val="0"/>
            <w:sz w:val="22"/>
            <w:szCs w:val="22"/>
            <w:lang w:val="en-US" w:eastAsia="en-US" w:bidi="ar-SA"/>
          </w:rPr>
          <w:t>110</w:t>
        </w:r>
      </w:ins>
      <w:ins w:id="291" w:author="Unknown Author" w:date="2023-01-19T20:57:35Z">
        <w:r>
          <w:rPr>
            <w:lang w:val="en-US"/>
          </w:rPr>
          <w:t xml:space="preserve">) and individuals recovering from a PCR-confirmed SARS-CoV-2 infection (n = 67) recruited between </w:t>
        </w:r>
      </w:ins>
      <w:ins w:id="292" w:author="Unknown Author" w:date="2023-01-19T20:57:35Z">
        <w:r>
          <w:rPr>
            <w:rFonts w:eastAsia="Calibri" w:cs="" w:cstheme="minorBidi" w:eastAsiaTheme="minorHAnsi"/>
            <w:color w:val="auto"/>
            <w:kern w:val="0"/>
            <w:sz w:val="22"/>
            <w:szCs w:val="22"/>
            <w:lang w:val="en-US" w:eastAsia="en-US" w:bidi="ar-SA"/>
          </w:rPr>
          <w:t>…</w:t>
        </w:r>
      </w:ins>
      <w:ins w:id="293" w:author="Unknown Author" w:date="2023-01-19T20:57:35Z">
        <w:r>
          <w:rPr>
            <w:lang w:val="en-US"/>
          </w:rPr>
          <w:t xml:space="preserve"> and </w:t>
        </w:r>
      </w:ins>
      <w:ins w:id="294" w:author="Unknown Author" w:date="2023-01-19T20:57:35Z">
        <w:r>
          <w:rPr>
            <w:rFonts w:eastAsia="Calibri" w:cs="" w:cstheme="minorBidi" w:eastAsiaTheme="minorHAnsi"/>
            <w:color w:val="auto"/>
            <w:kern w:val="0"/>
            <w:sz w:val="22"/>
            <w:szCs w:val="22"/>
            <w:lang w:val="en-US" w:eastAsia="en-US" w:bidi="ar-SA"/>
          </w:rPr>
          <w:t>…</w:t>
        </w:r>
      </w:ins>
      <w:ins w:id="295" w:author="Unknown Author" w:date="2023-01-19T20:57:35Z">
        <w:r>
          <w:rPr>
            <w:lang w:val="en-US"/>
          </w:rPr>
          <w:t xml:space="preserve">. at the Medical University of Insbruck, Austria. </w:t>
        </w:r>
      </w:ins>
      <w:ins w:id="296" w:author="Unknown Author" w:date="2023-01-19T20:57:35Z">
        <w:commentRangeStart w:id="25"/>
        <w:r>
          <w:rPr>
            <w:lang w:val="en-US"/>
          </w:rPr>
          <w:t>None of the participants had received anti-SARS-CoV-2 vaccination prior to enrollment</w:t>
        </w:r>
      </w:ins>
      <w:r>
        <w:rPr>
          <w:lang w:val="en-US"/>
        </w:rPr>
      </w:r>
      <w:ins w:id="297" w:author="Unknown Author" w:date="2023-01-19T20:57:35Z">
        <w:commentRangeEnd w:id="25"/>
        <w:r>
          <w:commentReference w:id="25"/>
        </w:r>
        <w:r>
          <w:rPr>
            <w:lang w:val="en-US"/>
          </w:rPr>
          <w:t xml:space="preserve">. </w:t>
        </w:r>
      </w:ins>
      <w:del w:id="298" w:author="Unknown Author" w:date="2023-01-19T21:02:03Z">
        <w:r>
          <w:rPr>
            <w:lang w:val="en-US"/>
          </w:rPr>
          <w:delText xml:space="preserve">SARS-CoV-2-negative (n = 143) and previously SARS-CoV-2-positive patients (n = 72) of the University clinic for Psychiatry I and II as well as other clinics of the University Hospital (Tirol Kliniken) of Innsbruck Medical University, Austria. </w:delText>
        </w:r>
      </w:del>
      <w:r>
        <w:rPr>
          <w:lang w:val="en-US"/>
        </w:rPr>
        <w:t xml:space="preserve">Males represented </w:t>
      </w:r>
      <w:ins w:id="299" w:author="Unknown Author" w:date="2023-01-28T21:55:32Z">
        <w:r>
          <w:rPr>
            <w:lang w:val="en-US"/>
          </w:rPr>
          <w:t>40</w:t>
        </w:r>
      </w:ins>
      <w:del w:id="300" w:author="Unknown Author" w:date="2023-01-19T21:02:50Z">
        <w:r>
          <w:rPr>
            <w:lang w:val="en-US"/>
          </w:rPr>
          <w:delText>41</w:delText>
        </w:r>
      </w:del>
      <w:r>
        <w:rPr>
          <w:lang w:val="en-US"/>
        </w:rPr>
        <w:t>% of the cohort and the median age at enrollment was 4</w:t>
      </w:r>
      <w:ins w:id="301" w:author="Unknown Author" w:date="2023-01-19T21:03:34Z">
        <w:r>
          <w:rPr>
            <w:lang w:val="en-US"/>
          </w:rPr>
          <w:t>9</w:t>
        </w:r>
      </w:ins>
      <w:del w:id="302" w:author="Unknown Author" w:date="2023-01-19T21:03:34Z">
        <w:r>
          <w:rPr>
            <w:lang w:val="en-US"/>
          </w:rPr>
          <w:delText>1</w:delText>
        </w:r>
      </w:del>
      <w:r>
        <w:rPr>
          <w:lang w:val="en-US"/>
        </w:rPr>
        <w:t xml:space="preserve"> years. The gender and age structure of the uninfected and SARS-CoV-2 subsets was comparable. Roughly half of the SIMMUN cohort individuals was overweight or obese and suffered from at least one somatic comorbidity; these figures were similar for SARS-CoV-2-negative and -positive individuals. The rate of diagnosed psychiatric conditions in the entire SIMMUN collective was </w:t>
      </w:r>
      <w:ins w:id="303" w:author="Unknown Author" w:date="2023-01-19T21:05:15Z">
        <w:r>
          <w:rPr>
            <w:lang w:val="en-US"/>
          </w:rPr>
          <w:t>43</w:t>
        </w:r>
      </w:ins>
      <w:del w:id="304" w:author="Unknown Author" w:date="2023-01-19T21:05:14Z">
        <w:r>
          <w:rPr>
            <w:lang w:val="en-US"/>
          </w:rPr>
          <w:delText>51</w:delText>
        </w:r>
      </w:del>
      <w:r>
        <w:rPr>
          <w:lang w:val="en-US"/>
        </w:rPr>
        <w:t>%</w:t>
      </w:r>
      <w:ins w:id="305" w:author="Unknown Author" w:date="2023-01-19T21:06:03Z">
        <w:r>
          <w:rPr>
            <w:lang w:val="en-US"/>
          </w:rPr>
          <w:t xml:space="preserve"> and tended to be </w:t>
        </w:r>
      </w:ins>
      <w:ins w:id="306" w:author="Unknown Author" w:date="2023-01-19T21:06:03Z">
        <w:r>
          <w:rPr>
            <w:rFonts w:eastAsia="Calibri" w:cs="" w:cstheme="minorBidi" w:eastAsiaTheme="minorHAnsi"/>
            <w:color w:val="auto"/>
            <w:kern w:val="0"/>
            <w:sz w:val="22"/>
            <w:szCs w:val="22"/>
            <w:lang w:val="en-US" w:eastAsia="en-US" w:bidi="ar-SA"/>
          </w:rPr>
          <w:t>higher</w:t>
        </w:r>
      </w:ins>
      <w:ins w:id="307" w:author="Unknown Author" w:date="2023-01-19T21:06:03Z">
        <w:r>
          <w:rPr>
            <w:lang w:val="en-US"/>
          </w:rPr>
          <w:t xml:space="preserve"> in the SARS-CoV-2-negative participants. </w:t>
        </w:r>
      </w:ins>
      <w:del w:id="308" w:author="Unknown Author" w:date="2023-01-19T21:06:02Z">
        <w:r>
          <w:rPr>
            <w:lang w:val="en-US"/>
          </w:rPr>
          <w:delText>. The frequency of diagnosed me</w:delText>
        </w:r>
      </w:del>
      <w:del w:id="309" w:author="Unknown Author" w:date="2023-01-19T21:05:59Z">
        <w:r>
          <w:rPr>
            <w:lang w:val="en-US"/>
          </w:rPr>
          <w:delText xml:space="preserve">ntal illness </w:delText>
        </w:r>
      </w:del>
      <w:del w:id="310" w:author="Unknown Author" w:date="2023-01-19T21:07:24Z">
        <w:r>
          <w:rPr>
            <w:lang w:val="en-US"/>
          </w:rPr>
          <w:delText xml:space="preserve">as well as </w:delText>
        </w:r>
      </w:del>
      <w:r>
        <w:rPr>
          <w:lang w:val="en-US"/>
        </w:rPr>
        <w:t xml:space="preserve">HADS scores and percentage of individuals with symptoms of depression or anxiety (HADS </w:t>
      </w:r>
      <w:r>
        <w:rPr/>
      </w:r>
      <m:oMath xmlns:m="http://schemas.openxmlformats.org/officeDocument/2006/math">
        <m:r>
          <w:rPr>
            <w:rFonts w:ascii="Cambria Math" w:hAnsi="Cambria Math"/>
          </w:rPr>
          <m:t xml:space="preserve">≥</m:t>
        </m:r>
      </m:oMath>
      <w:r>
        <w:rPr>
          <w:lang w:val="en-US"/>
        </w:rPr>
        <w:t xml:space="preserve"> 8) were significantly higher in the SARS-CoV-2-negative strata</w:t>
      </w:r>
      <w:ins w:id="311" w:author="Unknown Author" w:date="2023-01-19T21:07:48Z">
        <w:r>
          <w:rPr>
            <w:lang w:val="en-US"/>
          </w:rPr>
          <w:t xml:space="preserve">, there was also a tendency towards higher rating of stress (PSS-4) </w:t>
        </w:r>
      </w:ins>
      <w:ins w:id="312" w:author="Unknown Author" w:date="2023-01-28T21:57:44Z">
        <w:r>
          <w:rPr>
            <w:lang w:val="en-US"/>
          </w:rPr>
          <w:t>in the uninfected subset</w:t>
        </w:r>
      </w:ins>
      <w:ins w:id="313" w:author="Unknown Author" w:date="2023-01-19T21:08:00Z">
        <w:r>
          <w:rPr>
            <w:lang w:val="en-US"/>
          </w:rPr>
          <w:t xml:space="preserve">. </w:t>
        </w:r>
      </w:ins>
      <w:del w:id="314" w:author="Unknown Author" w:date="2023-01-19T21:07:47Z">
        <w:r>
          <w:rPr>
            <w:lang w:val="en-US"/>
          </w:rPr>
          <w:delText xml:space="preserve">. </w:delText>
        </w:r>
      </w:del>
      <w:ins w:id="315" w:author="Unknown Author" w:date="2023-01-28T21:58:14Z">
        <w:r>
          <w:rPr>
            <w:lang w:val="en-US"/>
          </w:rPr>
          <w:t xml:space="preserve">As expected, levels of </w:t>
        </w:r>
      </w:ins>
      <w:ins w:id="316" w:author="Unknown Author" w:date="2023-01-28T21:59:02Z">
        <w:r>
          <w:rPr>
            <w:lang w:val="en-US"/>
          </w:rPr>
          <w:t xml:space="preserve">antibodies against receptor binding domain (RBD) of the S1 SARS-CoV-2 protein was dramatically higher in the SARS-CoV-2 recovering subset. </w:t>
        </w:r>
      </w:ins>
      <w:r>
        <w:rPr>
          <w:lang w:val="en-US"/>
        </w:rPr>
        <w:t>Approximately three-quarters of the SIMMUN SARS-CoV-2-positive study participants experienced mild, ambulatory COVID-19</w:t>
      </w:r>
      <w:del w:id="317" w:author="Unknown Author" w:date="2023-01-19T21:19:07Z">
        <w:r>
          <w:rPr>
            <w:lang w:val="en-US"/>
          </w:rPr>
          <w:delText xml:space="preserve"> (</w:delText>
        </w:r>
      </w:del>
      <w:del w:id="318" w:author="Unknown Author" w:date="2023-01-19T21:19:07Z">
        <w:r>
          <w:rPr>
            <w:b/>
            <w:bCs/>
            <w:lang w:val="en-US"/>
          </w:rPr>
          <w:delText>Table 1</w:delText>
        </w:r>
      </w:del>
      <w:del w:id="319" w:author="Unknown Author" w:date="2023-01-19T21:19:07Z">
        <w:r>
          <w:rPr>
            <w:lang w:val="en-US"/>
          </w:rPr>
          <w:delText>)</w:delText>
        </w:r>
      </w:del>
      <w:ins w:id="320" w:author="Unknown Author" w:date="2023-01-28T22:00:01Z">
        <w:r>
          <w:rPr>
            <w:lang w:val="en-US"/>
          </w:rPr>
          <w:t xml:space="preserve"> (</w:t>
        </w:r>
      </w:ins>
      <w:ins w:id="321" w:author="Unknown Author" w:date="2023-01-28T22:00:01Z">
        <w:r>
          <w:rPr>
            <w:b/>
            <w:bCs/>
            <w:lang w:val="en-US"/>
          </w:rPr>
          <w:t>Table 1</w:t>
        </w:r>
      </w:ins>
      <w:ins w:id="322" w:author="Unknown Author" w:date="2023-01-28T22:00:01Z">
        <w:r>
          <w:rPr>
            <w:lang w:val="en-US"/>
          </w:rPr>
          <w:t>)</w:t>
        </w:r>
      </w:ins>
      <w:r>
        <w:rPr>
          <w:lang w:val="en-US"/>
        </w:rPr>
        <w:t>.</w:t>
      </w:r>
      <w:del w:id="323" w:author="Unknown Author" w:date="2023-01-28T21:58:05Z">
        <w:r>
          <w:rPr>
            <w:lang w:val="en-US"/>
          </w:rPr>
          <w:delText xml:space="preserve"> </w:delText>
        </w:r>
      </w:del>
      <w:del w:id="324" w:author="Unknown Author" w:date="2023-01-28T21:58:05Z">
        <w:r>
          <w:rPr/>
          <w:commentReference w:id="26"/>
        </w:r>
      </w:del>
    </w:p>
    <w:p>
      <w:pPr>
        <w:pStyle w:val="TextBody"/>
        <w:rPr>
          <w:lang w:val="en-US"/>
        </w:rPr>
      </w:pPr>
      <w:r>
        <w:rPr>
          <w:lang w:val="en-US"/>
        </w:rPr>
        <w:t xml:space="preserve">Besides clinical, demographic and psychometric variables, the SIMMUN dataset included serum concentrations of precursors of indolamine (tryptophan [TRP]) and catecholamine neurotransmitters (phenylalanine [PHE], tyrosine [TYR]), their decay and inter-conversion markers (kynurenine [KYN], KYN/TRP ratio and PHE/TYR ratio) along with blood markers of inflammation (interleukin 6 [IL6], C-reactive protein [CRP], neopterin [NEO] and neutrophil/lymphocyte ratio [NLR]). In the SARS-CoV-2 participants, these blood parameters were measured at one fixed timepoint in course of COVID-19 convalescence at </w:t>
      </w:r>
      <w:r>
        <w:rPr>
          <w:highlight w:val="yellow"/>
          <w:lang w:val="en-US"/>
        </w:rPr>
        <w:t xml:space="preserve">median </w:t>
      </w:r>
      <w:r>
        <w:rPr>
          <w:b/>
          <w:bCs/>
          <w:highlight w:val="yellow"/>
          <w:lang w:val="en-US"/>
        </w:rPr>
        <w:t xml:space="preserve">138.5 </w:t>
      </w:r>
      <w:r>
        <w:rPr>
          <w:highlight w:val="yellow"/>
          <w:lang w:val="en-US"/>
        </w:rPr>
        <w:t>days</w:t>
      </w:r>
      <w:r>
        <w:rPr>
          <w:lang w:val="en-US"/>
        </w:rPr>
        <w:t xml:space="preserve"> after the positive SARS-CoV-2 test </w:t>
      </w:r>
      <w:r>
        <w:rPr>
          <w:highlight w:val="yellow"/>
          <w:lang w:val="en-US"/>
        </w:rPr>
        <w:t>(IQR:</w:t>
      </w:r>
      <w:r>
        <w:rPr>
          <w:b/>
          <w:bCs/>
          <w:highlight w:val="yellow"/>
          <w:lang w:val="en-US"/>
        </w:rPr>
        <w:t>119 - 157.25</w:t>
      </w:r>
      <w:r>
        <w:rPr>
          <w:highlight w:val="yellow"/>
          <w:lang w:val="en-US"/>
        </w:rPr>
        <w:t xml:space="preserve">, range: </w:t>
      </w:r>
      <w:commentRangeStart w:id="27"/>
      <w:r>
        <w:rPr>
          <w:b/>
          <w:bCs/>
          <w:highlight w:val="yellow"/>
          <w:lang w:val="en-US"/>
        </w:rPr>
        <w:t>29 - 398</w:t>
      </w:r>
      <w:r>
        <w:rPr>
          <w:b/>
          <w:bCs/>
          <w:highlight w:val="yellow"/>
          <w:lang w:val="en-US"/>
        </w:rPr>
      </w:r>
      <w:ins w:id="326" w:author="Unknown Author" w:date="2023-01-19T21:19:53Z">
        <w:commentRangeEnd w:id="27"/>
        <w:r>
          <w:commentReference w:id="27"/>
        </w:r>
        <w:r>
          <w:rPr/>
          <w:commentReference w:id="28"/>
        </w:r>
      </w:ins>
      <w:r>
        <w:rPr>
          <w:highlight w:val="yellow"/>
          <w:lang w:val="en-US"/>
        </w:rPr>
        <w:t>).</w:t>
      </w:r>
    </w:p>
    <w:p>
      <w:pPr>
        <w:pStyle w:val="TextBody"/>
        <w:rPr>
          <w:lang w:val="en-US"/>
        </w:rPr>
      </w:pPr>
      <w:r>
        <w:rPr>
          <w:lang w:val="en-US"/>
        </w:rPr>
        <w:t xml:space="preserve">The INCOV cohort described by Su and colleagues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(Su et al., 2022)</w:t>
      </w:r>
      <w:r>
        <w:rPr>
          <w:lang w:val="en-US"/>
        </w:rPr>
      </w:r>
      <w:r>
        <w:rPr>
          <w:lang w:val="en-US"/>
        </w:rPr>
        <w:fldChar w:fldCharType="end"/>
      </w:r>
      <w:r>
        <w:rPr>
          <w:lang w:val="en-US"/>
        </w:rPr>
        <w:t xml:space="preserve"> included uninfected controls </w:t>
      </w:r>
      <w:commentRangeStart w:id="29"/>
      <w:r>
        <w:rPr>
          <w:lang w:val="en-US"/>
        </w:rPr>
        <w:t xml:space="preserve">(n = </w:t>
      </w:r>
      <w:del w:id="327" w:author="Unknown Author" w:date="2023-01-19T21:22:24Z">
        <w:r>
          <w:rPr>
            <w:lang w:val="en-US"/>
          </w:rPr>
          <w:delText>457</w:delText>
        </w:r>
      </w:del>
      <w:ins w:id="328" w:author="Unknown Author" w:date="2023-01-19T21:22:24Z">
        <w:r>
          <w:rPr>
            <w:rFonts w:eastAsia="Calibri" w:cs="" w:cstheme="minorBidi" w:eastAsiaTheme="minorHAnsi"/>
            <w:color w:val="auto"/>
            <w:kern w:val="0"/>
            <w:sz w:val="22"/>
            <w:szCs w:val="22"/>
            <w:lang w:val="en-US" w:eastAsia="en-US" w:bidi="ar-SA"/>
          </w:rPr>
          <w:t>440</w:t>
        </w:r>
      </w:ins>
      <w:r>
        <w:rPr>
          <w:lang w:val="en-US"/>
        </w:rPr>
        <w:t>) and SARS-CoV-2 individuals (n = 20</w:t>
      </w:r>
      <w:ins w:id="329" w:author="Unknown Author" w:date="2023-01-19T21:22:33Z">
        <w:r>
          <w:rPr>
            <w:lang w:val="en-US"/>
          </w:rPr>
          <w:t>5</w:t>
        </w:r>
      </w:ins>
      <w:del w:id="330" w:author="Unknown Author" w:date="2023-01-19T21:22:20Z">
        <w:r>
          <w:rPr>
            <w:lang w:val="en-US"/>
          </w:rPr>
          <w:delText>9</w:delText>
        </w:r>
      </w:del>
      <w:r>
        <w:rPr>
          <w:lang w:val="en-US"/>
        </w:rPr>
        <w:t>)</w:t>
      </w:r>
      <w:r>
        <w:rPr>
          <w:lang w:val="en-US"/>
        </w:rPr>
      </w:r>
      <w:commentRangeEnd w:id="29"/>
      <w:r>
        <w:commentReference w:id="29"/>
      </w:r>
      <w:r>
        <w:rPr>
          <w:lang w:val="en-US"/>
        </w:rPr>
        <w:t>. Slightly more than half of the INCOV cohort were female and the percentage of females was significantly higher in the SARS-CoV-2 negative strata. The median age at enrollment in the entire INCOV cohort was 51 year. The age of the SARS-CoV-2-positive participants was significantly higher than SARS-CoV-2-negative controls’ age. Approximately two-third of the INCOV cohort participants were overweight or obese and this fraction was significantly higher in the SARS-CoV-positive subset. The largest fraction of the SARS-CoV-2 INVOV subset had moderate COVID-19 (WHO ordinal scale for clinical improvement: 3 - 4). In 29% of the SARS-CoV-2-positive INVOV participants the course of COVID-19 was mild (WHO: 1 - 2, ambulatory treatment) (</w:t>
      </w:r>
      <w:r>
        <w:rPr>
          <w:b/>
          <w:bCs/>
          <w:lang w:val="en-US"/>
        </w:rPr>
        <w:t>Table 2</w:t>
      </w:r>
      <w:r>
        <w:rPr>
          <w:lang w:val="en-US"/>
        </w:rPr>
        <w:t>).</w:t>
      </w:r>
    </w:p>
    <w:p>
      <w:pPr>
        <w:pStyle w:val="TextBody"/>
        <w:rPr>
          <w:lang w:val="en-US"/>
        </w:rPr>
      </w:pPr>
      <w:r>
        <w:rPr>
          <w:lang w:val="en-US"/>
        </w:rPr>
        <w:t>For the INCOV collective, a wide range of serum proteins and metabolites was recorded by high throughput multiplex assays. Age- and sex-normalized serum concentrations of the indolamine neurotransmitter precursor TRP, its catabolism products KYN and quinolinic acid (QUIN), catecholamine neurotransmitter precursors PHE and TYR along with the inflammatory cytokines IL6, interleukin 10 (IL10), tumor necrosis factor-alpha (TNF) and interferon-gamma (IFNG) were investigated in the current report. These parameters were measured at one fixed timepoint for uninfected controls and at three consecutive timepoints after COVID-19 symptoms onset: acute (median 11 days), sub-acute (17 days) disease and during recovery (64 days) (</w:t>
      </w:r>
      <w:r>
        <w:rPr>
          <w:b/>
          <w:bCs/>
          <w:lang w:val="en-US"/>
        </w:rPr>
        <w:t>Supplementary Table S1</w:t>
      </w:r>
      <w:r>
        <w:rPr>
          <w:lang w:val="en-US"/>
        </w:rPr>
        <w:t>).</w:t>
      </w:r>
    </w:p>
    <w:p>
      <w:pPr>
        <w:pStyle w:val="Heading2"/>
        <w:rPr>
          <w:lang w:val="en-US"/>
        </w:rPr>
      </w:pPr>
      <w:r>
        <w:rPr>
          <w:lang w:val="en-US"/>
        </w:rPr>
        <w:t>Effects of systemic inflammation on aminoacid neurotransmitter precursors</w:t>
      </w:r>
    </w:p>
    <w:p>
      <w:pPr>
        <w:pStyle w:val="FirstParagraph"/>
        <w:spacing w:lineRule="auto" w:line="480"/>
        <w:rPr>
          <w:sz w:val="22"/>
          <w:szCs w:val="22"/>
        </w:rPr>
      </w:pPr>
      <w:r>
        <w:rPr>
          <w:sz w:val="22"/>
          <w:szCs w:val="22"/>
        </w:rPr>
        <w:t>In the INCOV cohort, the maximum concentration of serum IL6, IL10, TNF and IFNG were detected during acute COVID-19 and returned gradually to near-uninfected levels during convalescence (</w:t>
      </w:r>
      <w:r>
        <w:rPr>
          <w:b/>
          <w:bCs/>
          <w:sz w:val="22"/>
          <w:szCs w:val="22"/>
        </w:rPr>
        <w:t>Supplementary Figure S1</w:t>
      </w:r>
      <w:r>
        <w:rPr>
          <w:sz w:val="22"/>
          <w:szCs w:val="22"/>
        </w:rPr>
        <w:t>). The nadir TRP concentrations were observed during acute COVID-19 and went back to levels comparable with uninfected controls during convalescence in the</w:t>
      </w:r>
      <w:r>
        <w:rPr>
          <w:sz w:val="22"/>
        </w:rPr>
        <w:t xml:space="preserve"> INCOV </w:t>
      </w:r>
      <w:r>
        <w:rPr>
          <w:sz w:val="22"/>
          <w:szCs w:val="22"/>
        </w:rPr>
        <w:t>collective. Concomitantly, courses of TRP decay products, KYN and QUIN, and of catecholamine neurotransmitter precursors PHE and TYR paralleled the time courses of inflammatory cytokines with peaking concentrations in acute COVID-19 (</w:t>
      </w:r>
      <w:r>
        <w:rPr>
          <w:b/>
          <w:bCs/>
          <w:sz w:val="22"/>
          <w:szCs w:val="22"/>
        </w:rPr>
        <w:t>Figure 3</w:t>
      </w:r>
      <w:r>
        <w:rPr>
          <w:sz w:val="22"/>
          <w:szCs w:val="22"/>
        </w:rPr>
        <w:t>).</w:t>
      </w:r>
    </w:p>
    <w:p>
      <w:pPr>
        <w:pStyle w:val="TextBody"/>
        <w:rPr>
          <w:lang w:val="en-US"/>
        </w:rPr>
      </w:pPr>
      <w:r>
        <w:rPr>
          <w:lang w:val="en-US"/>
        </w:rPr>
        <w:t>Both in the SARS-CoV-2-negative and -positive SIMMUN study participants significant moderate-to-strong positive correlations between serum readouts of TRP catabolism KYN, KYN/TRP ratio and inflammatory markers CRP and NEO were observed. CRP correlated significantly with PHE in both SARS-CoV-2 strata (</w:t>
      </w:r>
      <w:r>
        <w:rPr>
          <w:b/>
          <w:bCs/>
          <w:lang w:val="en-US"/>
        </w:rPr>
        <w:t>Figure 4A</w:t>
      </w:r>
      <w:r>
        <w:rPr>
          <w:lang w:val="en-US"/>
        </w:rPr>
        <w:t>). These findings were corroborated by a correlation analysis in the INCOV collective. KYN and QUIN concentrations were significantly associated with all investigated inflammatory cytokines in the SARS-CoV-2-positive INCOV strata at each timepoint after COVID-19 onset. TRP correlated significantly and negatively with each of the IL6, IL10, TNF and IFNG in acute and sub-acute COVID-19. PHE levels were correlated with all analyzed cytokines in acute COVID, and with IL6 and IL10 in sub-acute disease. Of note, significant positive association of KYN and QUIN with IL6 and IL10 could be detected also in SARS-CoV-2-negative INCOV study participants, comparable to the SIMMUN cohort (</w:t>
      </w:r>
      <w:r>
        <w:rPr>
          <w:b/>
          <w:bCs/>
          <w:lang w:val="en-US"/>
        </w:rPr>
        <w:t>Figure 4B</w:t>
      </w:r>
      <w:r>
        <w:rPr>
          <w:lang w:val="en-US"/>
        </w:rPr>
        <w:t>).</w:t>
      </w:r>
    </w:p>
    <w:p>
      <w:pPr>
        <w:pStyle w:val="Heading2"/>
        <w:rPr>
          <w:lang w:val="en-US"/>
        </w:rPr>
      </w:pPr>
      <w:r>
        <w:rPr>
          <w:lang w:val="en-US"/>
        </w:rPr>
        <w:t>Effects of SARS-CoV-2 infection and symptoms of anxiety/depression on aminoacid neurotransmitter precursors</w:t>
      </w:r>
    </w:p>
    <w:p>
      <w:pPr>
        <w:pStyle w:val="FirstParagraph"/>
        <w:spacing w:lineRule="auto" w:line="480"/>
        <w:rPr>
          <w:sz w:val="22"/>
          <w:szCs w:val="22"/>
          <w:del w:id="349" w:author="Unknown Author" w:date="2023-01-21T21:11:52Z"/>
        </w:rPr>
      </w:pPr>
      <w:r>
        <w:rPr>
          <w:sz w:val="22"/>
          <w:szCs w:val="22"/>
        </w:rPr>
        <w:t xml:space="preserve">In the SIMMUN collective we could not observe any significant differences in markers of systemic inflammation (IL6, CRP, NEO and NLR) between the SARS-CoV-2-negative individuals and individuals with status post SARS-CoV-2 infection when investigated during late recovery at median </w:t>
      </w:r>
      <w:r>
        <w:rPr>
          <w:b/>
          <w:bCs/>
          <w:sz w:val="22"/>
          <w:szCs w:val="22"/>
          <w:highlight w:val="cyan"/>
        </w:rPr>
        <w:t>please fill in</w:t>
      </w:r>
      <w:r>
        <w:rPr>
          <w:sz w:val="22"/>
          <w:szCs w:val="22"/>
        </w:rPr>
        <w:t xml:space="preserve"> days after COVID-19 diagnosis (</w:t>
      </w:r>
      <w:r>
        <w:rPr>
          <w:b/>
          <w:bCs/>
          <w:sz w:val="22"/>
          <w:szCs w:val="22"/>
        </w:rPr>
        <w:t>Supplementary Figure S2</w:t>
      </w:r>
      <w:del w:id="331" w:author="Unknown Author" w:date="2023-01-21T21:37:18Z">
        <w:r>
          <w:rPr>
            <w:b/>
            <w:bCs/>
            <w:sz w:val="22"/>
            <w:szCs w:val="22"/>
          </w:rPr>
          <w:delText>A</w:delText>
        </w:r>
      </w:del>
      <w:r>
        <w:rPr>
          <w:sz w:val="22"/>
          <w:szCs w:val="22"/>
        </w:rPr>
        <w:t>). This finding is in line with the INCOV cohort data indicating near-uninfected concentrations of inflammatory cytokines at median 64 days after COVID-19 onset (</w:t>
      </w:r>
      <w:r>
        <w:rPr>
          <w:b/>
          <w:bCs/>
          <w:sz w:val="22"/>
          <w:szCs w:val="22"/>
        </w:rPr>
        <w:t>Supplementary Figure S1</w:t>
      </w:r>
      <w:r>
        <w:rPr>
          <w:sz w:val="22"/>
          <w:szCs w:val="22"/>
        </w:rPr>
        <w:t xml:space="preserve">). However, despite the comparable levels of systemic inflammation between the SARS-CoV-2 cohort strata, significantly increased KYN and </w:t>
      </w:r>
      <w:ins w:id="332" w:author="Unknown Author" w:date="2023-01-21T21:06:07Z">
        <w:r>
          <w:rPr>
            <w:rFonts w:eastAsia="Calibri" w:cs="" w:cstheme="minorBidi" w:eastAsiaTheme="minorHAnsi"/>
            <w:color w:val="auto"/>
            <w:kern w:val="0"/>
            <w:sz w:val="22"/>
            <w:szCs w:val="22"/>
            <w:lang w:val="en-US" w:eastAsia="en-US" w:bidi="ar-SA"/>
          </w:rPr>
          <w:t>tendency</w:t>
        </w:r>
      </w:ins>
      <w:ins w:id="333" w:author="Unknown Author" w:date="2023-01-21T21:06:07Z">
        <w:r>
          <w:rPr>
            <w:sz w:val="22"/>
            <w:szCs w:val="22"/>
          </w:rPr>
          <w:t xml:space="preserve"> towards increased KYN/TRP and  </w:t>
        </w:r>
      </w:ins>
      <w:r>
        <w:rPr>
          <w:sz w:val="22"/>
          <w:szCs w:val="22"/>
        </w:rPr>
        <w:t>decreased PHE/TYR ratios were detected in COVID-19 convalescents of the SIMMUN cohort (</w:t>
      </w:r>
      <w:r>
        <w:rPr>
          <w:b/>
          <w:bCs/>
          <w:sz w:val="22"/>
          <w:szCs w:val="22"/>
        </w:rPr>
        <w:t>Figure 5A</w:t>
      </w:r>
      <w:r>
        <w:rPr>
          <w:sz w:val="22"/>
          <w:szCs w:val="22"/>
        </w:rPr>
        <w:t xml:space="preserve">). </w:t>
      </w:r>
      <w:commentRangeStart w:id="30"/>
      <w:r>
        <w:rPr>
          <w:sz w:val="22"/>
          <w:szCs w:val="22"/>
        </w:rPr>
        <w:t xml:space="preserve">In line with these findings, in the INCOV cohort levels of KYN, PHE and TYR were still significantly elevated </w:t>
      </w:r>
      <w:ins w:id="334" w:author="Unknown Author" w:date="2023-01-21T21:08:05Z">
        <w:r>
          <w:rPr>
            <w:sz w:val="22"/>
            <w:szCs w:val="22"/>
          </w:rPr>
          <w:t>in recovering COVID-19 participants (median 64 days after infection) as compared with uninfected controls</w:t>
        </w:r>
      </w:ins>
      <w:del w:id="335" w:author="Unknown Author" w:date="2023-01-21T21:09:46Z">
        <w:r>
          <w:rPr>
            <w:sz w:val="22"/>
            <w:szCs w:val="22"/>
          </w:rPr>
          <w:delText>compared to uninfected controls in status post COVID-19 (median 64 days) infection</w:delText>
        </w:r>
      </w:del>
      <w:r>
        <w:rPr>
          <w:sz w:val="22"/>
          <w:szCs w:val="22"/>
        </w:rPr>
        <w:t xml:space="preserve"> </w:t>
      </w:r>
      <w:r>
        <w:rPr>
          <w:sz w:val="22"/>
          <w:szCs w:val="22"/>
        </w:rPr>
      </w:r>
      <w:ins w:id="336" w:author="Unknown Author" w:date="2023-01-21T21:07:38Z">
        <w:commentRangeEnd w:id="30"/>
        <w:r>
          <w:commentReference w:id="30"/>
        </w:r>
        <w:r>
          <w:rPr/>
          <w:commentReference w:id="31"/>
        </w:r>
      </w:ins>
      <w:r>
        <w:rPr>
          <w:b/>
          <w:sz w:val="22"/>
          <w:szCs w:val="22"/>
        </w:rPr>
        <w:t>(</w:t>
      </w:r>
      <w:ins w:id="337" w:author="Unknown Author" w:date="2023-01-21T21:11:30Z">
        <w:r>
          <w:rPr>
            <w:b/>
            <w:sz w:val="22"/>
            <w:szCs w:val="22"/>
          </w:rPr>
          <w:t>F</w:t>
        </w:r>
      </w:ins>
      <w:del w:id="338" w:author="Unknown Author" w:date="2023-01-21T21:11:30Z">
        <w:r>
          <w:rPr>
            <w:b/>
            <w:sz w:val="22"/>
            <w:szCs w:val="22"/>
          </w:rPr>
          <w:delText>f</w:delText>
        </w:r>
      </w:del>
      <w:r>
        <w:rPr>
          <w:b/>
          <w:sz w:val="22"/>
          <w:szCs w:val="22"/>
        </w:rPr>
        <w:t>igure 3)</w:t>
      </w:r>
      <w:r>
        <w:rPr>
          <w:b w:val="false"/>
          <w:bCs w:val="false"/>
          <w:sz w:val="22"/>
          <w:szCs w:val="22"/>
          <w:rPrChange w:id="0" w:author="Unknown Author" w:date="2023-01-21T21:11:59Z"/>
        </w:rPr>
        <w:t>.</w:t>
      </w:r>
      <w:ins w:id="340" w:author="Unknown Author" w:date="2023-01-21T21:11:53Z">
        <w:r>
          <w:rPr>
            <w:b w:val="false"/>
            <w:bCs w:val="false"/>
            <w:sz w:val="22"/>
            <w:szCs w:val="22"/>
          </w:rPr>
          <w:t xml:space="preserve"> There were</w:t>
        </w:r>
      </w:ins>
      <w:ins w:id="341" w:author="Unknown Author" w:date="2023-01-21T21:12:01Z">
        <w:r>
          <w:rPr>
            <w:b w:val="false"/>
            <w:bCs w:val="false"/>
            <w:sz w:val="22"/>
            <w:szCs w:val="22"/>
          </w:rPr>
          <w:t xml:space="preserve"> no </w:t>
        </w:r>
      </w:ins>
      <w:ins w:id="342" w:author="Unknown Author" w:date="2023-01-21T21:14:01Z">
        <w:r>
          <w:rPr>
            <w:b w:val="false"/>
            <w:bCs w:val="false"/>
            <w:sz w:val="22"/>
            <w:szCs w:val="22"/>
          </w:rPr>
          <w:t xml:space="preserve">significant correlation of the investigated metabolites and the </w:t>
        </w:r>
      </w:ins>
      <w:ins w:id="343" w:author="Unknown Author" w:date="2023-01-21T21:14:01Z">
        <w:r>
          <w:rPr>
            <w:rFonts w:eastAsia="Calibri" w:cs="" w:cstheme="minorBidi" w:eastAsiaTheme="minorHAnsi"/>
            <w:b w:val="false"/>
            <w:bCs w:val="false"/>
            <w:color w:val="auto"/>
            <w:kern w:val="0"/>
            <w:sz w:val="22"/>
            <w:szCs w:val="22"/>
            <w:lang w:val="en-US" w:eastAsia="en-US" w:bidi="ar-SA"/>
          </w:rPr>
          <w:t>strength</w:t>
        </w:r>
      </w:ins>
      <w:ins w:id="344" w:author="Unknown Author" w:date="2023-01-21T21:14:01Z">
        <w:r>
          <w:rPr>
            <w:b w:val="false"/>
            <w:bCs w:val="false"/>
            <w:sz w:val="22"/>
            <w:szCs w:val="22"/>
          </w:rPr>
          <w:t xml:space="preserve"> of anti-SARS-CoV-2 immune response measured by the titre of anti</w:t>
        </w:r>
      </w:ins>
      <w:ins w:id="345" w:author="Unknown Author" w:date="2023-01-21T21:15:00Z">
        <w:r>
          <w:rPr>
            <w:b w:val="false"/>
            <w:bCs w:val="false"/>
            <w:sz w:val="22"/>
            <w:szCs w:val="22"/>
          </w:rPr>
          <w:t>-RBD IgG. However, KYN tended to rise and TYR to fall with the antibody levels</w:t>
        </w:r>
      </w:ins>
      <w:ins w:id="346" w:author="Unknown Author" w:date="2023-01-21T21:16:01Z">
        <w:r>
          <w:rPr>
            <w:b w:val="false"/>
            <w:bCs w:val="false"/>
            <w:sz w:val="22"/>
            <w:szCs w:val="22"/>
          </w:rPr>
          <w:t xml:space="preserve"> (</w:t>
        </w:r>
      </w:ins>
      <w:ins w:id="347" w:author="Unknown Author" w:date="2023-01-21T21:16:01Z">
        <w:r>
          <w:rPr>
            <w:b/>
            <w:bCs/>
            <w:sz w:val="22"/>
            <w:szCs w:val="22"/>
          </w:rPr>
          <w:t>Figure 5B</w:t>
        </w:r>
      </w:ins>
      <w:ins w:id="348" w:author="Unknown Author" w:date="2023-01-21T21:16:01Z">
        <w:r>
          <w:rPr>
            <w:b w:val="false"/>
            <w:bCs w:val="false"/>
            <w:sz w:val="22"/>
            <w:szCs w:val="22"/>
          </w:rPr>
          <w:t>).</w:t>
        </w:r>
      </w:ins>
    </w:p>
    <w:p>
      <w:pPr>
        <w:pStyle w:val="FirstParagraph"/>
        <w:spacing w:lineRule="auto" w:line="480"/>
        <w:rPr>
          <w:sz w:val="22"/>
          <w:szCs w:val="22"/>
        </w:rPr>
      </w:pPr>
      <w:del w:id="350" w:author="Unknown Author" w:date="2023-01-21T21:41:50Z">
        <w:r>
          <w:rPr>
            <w:b w:val="false"/>
            <w:bCs w:val="false"/>
            <w:lang w:val="en-US"/>
          </w:rPr>
          <w:delText>There were no differences in systemic inflammation markers between the SIMMUN study participants with and without symptoms of depression/anxiety defined by HADS  8 (</w:delText>
        </w:r>
      </w:del>
      <w:del w:id="351" w:author="Unknown Author" w:date="2023-01-21T21:41:50Z">
        <w:r>
          <w:rPr>
            <w:b/>
            <w:bCs/>
            <w:lang w:val="en-US"/>
          </w:rPr>
          <w:delText>Supplementary Figure S2B</w:delText>
        </w:r>
      </w:del>
      <w:del w:id="352" w:author="Unknown Author" w:date="2023-01-21T21:41:50Z">
        <w:r>
          <w:rPr>
            <w:b w:val="false"/>
            <w:bCs w:val="false"/>
            <w:lang w:val="en-US"/>
          </w:rPr>
          <w:delText xml:space="preserve">). </w:delText>
        </w:r>
      </w:del>
      <w:del w:id="353" w:author="Unknown Author" w:date="2023-01-28T22:08:58Z">
        <w:r>
          <w:rPr>
            <w:b w:val="false"/>
            <w:bCs w:val="false"/>
            <w:lang w:val="en-US"/>
          </w:rPr>
          <w:delText xml:space="preserve">Yet, serum TRP levels were significantly </w:delText>
        </w:r>
      </w:del>
      <w:del w:id="354" w:author="Unknown Author" w:date="2023-01-21T21:42:09Z">
        <w:r>
          <w:rPr>
            <w:b w:val="false"/>
            <w:bCs w:val="false"/>
            <w:lang w:val="en-US"/>
          </w:rPr>
          <w:delText>lower in the depression/anxiety strata</w:delText>
        </w:r>
      </w:del>
      <w:del w:id="355" w:author="Unknown Author" w:date="2023-01-28T22:08:58Z">
        <w:r>
          <w:rPr>
            <w:b w:val="false"/>
            <w:bCs w:val="false"/>
            <w:lang w:val="en-US"/>
          </w:rPr>
          <w:delText xml:space="preserve"> (</w:delText>
        </w:r>
      </w:del>
      <w:del w:id="356" w:author="Unknown Author" w:date="2023-01-28T22:08:58Z">
        <w:r>
          <w:rPr>
            <w:b/>
            <w:bCs/>
            <w:lang w:val="en-US"/>
          </w:rPr>
          <w:delText xml:space="preserve">Figure </w:delText>
        </w:r>
      </w:del>
      <w:del w:id="357" w:author="Unknown Author" w:date="2023-01-21T21:46:40Z">
        <w:r>
          <w:rPr>
            <w:b/>
            <w:bCs/>
            <w:lang w:val="en-US"/>
          </w:rPr>
          <w:delText>5B</w:delText>
        </w:r>
      </w:del>
      <w:del w:id="358" w:author="Unknown Author" w:date="2023-01-28T22:08:58Z">
        <w:r>
          <w:rPr>
            <w:b/>
            <w:bCs/>
            <w:lang w:val="en-US"/>
          </w:rPr>
          <w:delText>).</w:delText>
        </w:r>
      </w:del>
      <w:ins w:id="359" w:author="Unknown Author" w:date="2023-01-28T22:09:00Z">
        <w:r>
          <w:rPr>
            <w:lang w:val="en-US"/>
          </w:rPr>
          <w:t xml:space="preserve"> </w:t>
        </w:r>
      </w:ins>
      <w:ins w:id="360" w:author="Unknown Author" w:date="2023-01-21T21:45:07Z">
        <w:r>
          <w:rPr>
            <w:lang w:val="en-US"/>
          </w:rPr>
          <w:t>Among mental disorder signs, anxiety was found si</w:t>
        </w:r>
      </w:ins>
      <w:ins w:id="361" w:author="Unknown Author" w:date="2023-01-21T21:46:00Z">
        <w:r>
          <w:rPr>
            <w:lang w:val="en-US"/>
          </w:rPr>
          <w:t>gnificantly associated with reduced serum TRP concentrations (</w:t>
        </w:r>
      </w:ins>
      <w:ins w:id="362" w:author="Unknown Author" w:date="2023-01-21T21:46:00Z">
        <w:r>
          <w:rPr>
            <w:b/>
            <w:bCs/>
            <w:lang w:val="en-US"/>
          </w:rPr>
          <w:t>Figure 6</w:t>
        </w:r>
      </w:ins>
      <w:ins w:id="363" w:author="Unknown Author" w:date="2023-01-21T21:46:00Z">
        <w:r>
          <w:rPr>
            <w:lang w:val="en-US"/>
          </w:rPr>
          <w:t>).</w:t>
        </w:r>
      </w:ins>
    </w:p>
    <w:p>
      <w:pPr>
        <w:pStyle w:val="Heading2"/>
        <w:rPr>
          <w:lang w:val="en-US"/>
        </w:rPr>
      </w:pPr>
      <w:r>
        <w:rPr>
          <w:lang w:val="en-US"/>
        </w:rPr>
        <w:t>Effects of age and sex on aminoacid neurotransmitter precursors</w:t>
      </w:r>
    </w:p>
    <w:p>
      <w:pPr>
        <w:pStyle w:val="FirstParagraph"/>
        <w:spacing w:lineRule="auto" w:line="480" w:before="240" w:after="180"/>
        <w:rPr>
          <w:sz w:val="22"/>
          <w:szCs w:val="22"/>
        </w:rPr>
      </w:pPr>
      <w:r>
        <w:rPr>
          <w:sz w:val="22"/>
          <w:szCs w:val="22"/>
        </w:rPr>
        <w:t xml:space="preserve">In the entire SIMMUN cohort, age affected significantly serum levels of neurotransmitter-related aminoacid metabolites. KYN and KYN/TRP ratio correlated positively with </w:t>
      </w:r>
      <w:del w:id="364" w:author="Unknown Author" w:date="2023-01-21T21:47:28Z">
        <w:r>
          <w:rPr>
            <w:sz w:val="22"/>
            <w:szCs w:val="22"/>
          </w:rPr>
          <w:delText xml:space="preserve"> </w:delText>
        </w:r>
      </w:del>
      <w:r>
        <w:rPr>
          <w:sz w:val="22"/>
          <w:szCs w:val="22"/>
        </w:rPr>
        <w:t>age with moderate strength. TYR</w:t>
      </w:r>
      <w:del w:id="365" w:author="Unknown Author" w:date="2023-01-28T22:16:38Z">
        <w:r>
          <w:rPr>
            <w:sz w:val="22"/>
            <w:szCs w:val="22"/>
          </w:rPr>
          <w:delText xml:space="preserve"> </w:delText>
        </w:r>
      </w:del>
      <w:del w:id="366" w:author="Unknown Author" w:date="2023-01-21T21:48:50Z">
        <w:r>
          <w:rPr>
            <w:sz w:val="22"/>
            <w:szCs w:val="22"/>
          </w:rPr>
          <w:delText>was</w:delText>
        </w:r>
      </w:del>
      <w:ins w:id="367" w:author="Unknown Author" w:date="2023-01-28T22:16:38Z">
        <w:r>
          <w:rPr>
            <w:sz w:val="22"/>
            <w:szCs w:val="22"/>
          </w:rPr>
          <w:t xml:space="preserve"> </w:t>
        </w:r>
      </w:ins>
      <w:ins w:id="368" w:author="Unknown Author" w:date="2023-01-28T22:16:38Z">
        <w:r>
          <w:rPr>
            <w:rFonts w:eastAsia="Calibri" w:cs="" w:cstheme="minorBidi" w:eastAsiaTheme="minorHAnsi"/>
            <w:color w:val="auto"/>
            <w:kern w:val="0"/>
            <w:sz w:val="22"/>
            <w:szCs w:val="22"/>
            <w:lang w:val="en-US" w:eastAsia="en-US" w:bidi="ar-SA"/>
          </w:rPr>
          <w:t>was</w:t>
        </w:r>
      </w:ins>
      <w:r>
        <w:rPr>
          <w:sz w:val="22"/>
          <w:szCs w:val="22"/>
        </w:rPr>
        <w:t xml:space="preserve"> also found to be positively associated with age, whereas PHE/TYR ratio decreased with participant’s age. Serum TRP</w:t>
      </w:r>
      <w:del w:id="369" w:author="Unknown Author" w:date="2023-01-21T21:50:16Z">
        <w:r>
          <w:rPr>
            <w:sz w:val="22"/>
            <w:szCs w:val="22"/>
          </w:rPr>
          <w:delText xml:space="preserve"> and PHE </w:delText>
        </w:r>
      </w:del>
      <w:ins w:id="370" w:author="Unknown Author" w:date="2023-01-21T21:50:17Z">
        <w:r>
          <w:rPr>
            <w:sz w:val="22"/>
            <w:szCs w:val="22"/>
          </w:rPr>
          <w:t xml:space="preserve"> </w:t>
        </w:r>
      </w:ins>
      <w:r>
        <w:rPr>
          <w:sz w:val="22"/>
          <w:szCs w:val="22"/>
        </w:rPr>
        <w:t>concentrations were virtually age-independent (</w:t>
      </w:r>
      <w:r>
        <w:rPr>
          <w:b/>
          <w:bCs/>
          <w:sz w:val="22"/>
          <w:szCs w:val="22"/>
        </w:rPr>
        <w:t>Supplementary Figure S</w:t>
      </w:r>
      <w:ins w:id="371" w:author="Unknown Author" w:date="2023-01-28T22:12:37Z">
        <w:r>
          <w:rPr>
            <w:b/>
            <w:bCs/>
            <w:sz w:val="22"/>
            <w:szCs w:val="22"/>
          </w:rPr>
          <w:t>3</w:t>
        </w:r>
      </w:ins>
      <w:del w:id="372" w:author="Unknown Author" w:date="2023-01-21T21:50:25Z">
        <w:r>
          <w:rPr>
            <w:b/>
            <w:bCs/>
            <w:sz w:val="22"/>
            <w:szCs w:val="22"/>
          </w:rPr>
          <w:delText>3</w:delText>
        </w:r>
      </w:del>
      <w:r>
        <w:rPr>
          <w:sz w:val="22"/>
          <w:szCs w:val="22"/>
        </w:rPr>
        <w:t xml:space="preserve">). </w:t>
      </w:r>
      <w:ins w:id="373" w:author="Unknown Author" w:date="2023-01-28T22:18:32Z">
        <w:r>
          <w:rPr>
            <w:sz w:val="22"/>
            <w:szCs w:val="22"/>
          </w:rPr>
          <w:t>Blood concentrations of TRP and TYR tended to be higher in males than females. PHE/TYR was found to be significantly lower in the male participants</w:t>
        </w:r>
      </w:ins>
      <w:del w:id="374" w:author="Unknown Author" w:date="2023-01-28T22:19:28Z">
        <w:r>
          <w:rPr>
            <w:sz w:val="22"/>
            <w:szCs w:val="22"/>
          </w:rPr>
          <w:delText>We could not detect any significant differences in the investigated aminoacid metabolites between female and male participants of the SIMMUN study</w:delText>
        </w:r>
      </w:del>
      <w:r>
        <w:rPr>
          <w:sz w:val="22"/>
          <w:szCs w:val="22"/>
        </w:rPr>
        <w:t xml:space="preserve"> (</w:t>
      </w:r>
      <w:r>
        <w:rPr>
          <w:b/>
          <w:bCs/>
          <w:sz w:val="22"/>
          <w:szCs w:val="22"/>
        </w:rPr>
        <w:t>Supplementary Figure S</w:t>
      </w:r>
      <w:ins w:id="375" w:author="Unknown Author" w:date="2023-01-28T22:12:40Z">
        <w:r>
          <w:rPr>
            <w:b/>
            <w:bCs/>
            <w:sz w:val="22"/>
            <w:szCs w:val="22"/>
          </w:rPr>
          <w:t>4</w:t>
        </w:r>
      </w:ins>
      <w:del w:id="376" w:author="Unknown Author" w:date="2023-01-21T21:50:38Z">
        <w:r>
          <w:rPr>
            <w:b/>
            <w:bCs/>
            <w:sz w:val="22"/>
            <w:szCs w:val="22"/>
          </w:rPr>
          <w:delText>3</w:delText>
        </w:r>
      </w:del>
      <w:r>
        <w:rPr>
          <w:sz w:val="22"/>
          <w:szCs w:val="22"/>
        </w:rPr>
        <w:t>).</w:t>
      </w:r>
      <w:bookmarkStart w:id="0" w:name="X9d59badd46b1fbda3cc7a2fcd7fd0db0c095656"/>
      <w:bookmarkEnd w:id="0"/>
    </w:p>
    <w:p>
      <w:pPr>
        <w:pStyle w:val="Heading2"/>
        <w:rPr>
          <w:lang w:val="en-US"/>
        </w:rPr>
      </w:pPr>
      <w:r>
        <w:rPr>
          <w:lang w:val="en-US"/>
        </w:rPr>
        <w:t>Multi-parameter modeling of aminoacid neurotransmitter</w:t>
      </w:r>
    </w:p>
    <w:p>
      <w:pPr>
        <w:pStyle w:val="FirstParagraph"/>
        <w:spacing w:lineRule="auto" w:line="480" w:before="120" w:after="120"/>
        <w:rPr>
          <w:rFonts w:cs="Calibri" w:cstheme="minorHAnsi"/>
          <w:sz w:val="22"/>
          <w:szCs w:val="22"/>
        </w:rPr>
      </w:pPr>
      <w:r>
        <w:rPr>
          <w:rFonts w:cs="Calibri" w:cstheme="minorHAnsi"/>
          <w:sz w:val="22"/>
          <w:szCs w:val="22"/>
        </w:rPr>
        <w:t>To get a more thorough insight at the interplay of demographic background, inflammation, SARS-CoV-2 infection recovery</w:t>
      </w:r>
      <w:ins w:id="377" w:author="Unknown Author" w:date="2023-01-21T21:57:19Z">
        <w:r>
          <w:rPr>
            <w:rFonts w:cs="Calibri" w:cstheme="minorHAnsi"/>
            <w:sz w:val="22"/>
            <w:szCs w:val="22"/>
          </w:rPr>
          <w:t>, anti-SARS-CoV-2 antibody response, PSS,</w:t>
        </w:r>
      </w:ins>
      <w:r>
        <w:rPr>
          <w:rFonts w:cs="Calibri" w:cstheme="minorHAnsi"/>
          <w:sz w:val="22"/>
          <w:szCs w:val="22"/>
        </w:rPr>
        <w:t xml:space="preserve"> and symptoms of </w:t>
      </w:r>
      <w:del w:id="378" w:author="Unknown Author" w:date="2023-01-21T21:57:40Z">
        <w:r>
          <w:rPr>
            <w:rFonts w:cs="Calibri" w:cstheme="minorHAnsi"/>
            <w:sz w:val="22"/>
            <w:szCs w:val="22"/>
          </w:rPr>
          <w:delText xml:space="preserve">depression/anxiety </w:delText>
        </w:r>
      </w:del>
      <w:del w:id="379" w:author="Unknown Author" w:date="2023-01-21T21:51:15Z">
        <w:r>
          <w:rPr>
            <w:rFonts w:cs="Calibri" w:cstheme="minorHAnsi"/>
            <w:sz w:val="22"/>
            <w:szCs w:val="22"/>
          </w:rPr>
          <w:delText xml:space="preserve"> </w:delText>
        </w:r>
      </w:del>
      <w:ins w:id="380" w:author="Unknown Author" w:date="2023-01-21T21:57:40Z">
        <w:r>
          <w:rPr>
            <w:rFonts w:eastAsia="Calibri" w:cs="Calibri" w:cstheme="minorHAnsi"/>
            <w:color w:val="auto"/>
            <w:kern w:val="0"/>
            <w:sz w:val="22"/>
            <w:szCs w:val="22"/>
            <w:lang w:val="en-US" w:eastAsia="en-US" w:bidi="ar-SA"/>
          </w:rPr>
          <w:t xml:space="preserve">anxiety, depression and stress </w:t>
        </w:r>
      </w:ins>
      <w:r>
        <w:rPr>
          <w:rFonts w:cs="Calibri" w:cstheme="minorHAnsi"/>
          <w:sz w:val="22"/>
          <w:szCs w:val="22"/>
        </w:rPr>
        <w:t xml:space="preserve">on levels of neurotransmitter-related aminoacids, we resorted to multi-parameter linear regression in the SIMMUN </w:t>
      </w:r>
      <w:commentRangeStart w:id="32"/>
      <w:r>
        <w:rPr>
          <w:rFonts w:cs="Calibri" w:cstheme="minorHAnsi"/>
          <w:sz w:val="22"/>
          <w:szCs w:val="22"/>
        </w:rPr>
        <w:t>collective</w:t>
      </w:r>
      <w:r>
        <w:rPr>
          <w:rFonts w:cs="Calibri" w:cstheme="minorHAnsi"/>
          <w:sz w:val="22"/>
          <w:szCs w:val="22"/>
        </w:rPr>
      </w:r>
      <w:ins w:id="381" w:author="Unknown Author" w:date="2023-01-21T21:51:20Z">
        <w:commentRangeEnd w:id="32"/>
        <w:r>
          <w:commentReference w:id="32"/>
        </w:r>
        <w:r>
          <w:rPr/>
          <w:commentReference w:id="33"/>
        </w:r>
      </w:ins>
      <w:r>
        <w:rPr>
          <w:rFonts w:cs="Calibri" w:cstheme="minorHAnsi"/>
          <w:sz w:val="22"/>
          <w:szCs w:val="22"/>
        </w:rPr>
        <w:t>. The initial models included age, sex, NEO as a representative inflammation marker, COVID-19 recovery</w:t>
      </w:r>
      <w:ins w:id="382" w:author="Unknown Author" w:date="2023-01-21T21:58:05Z">
        <w:r>
          <w:rPr>
            <w:rFonts w:cs="Calibri" w:cstheme="minorHAnsi"/>
            <w:sz w:val="22"/>
            <w:szCs w:val="22"/>
          </w:rPr>
          <w:t xml:space="preserve">, anti-RBD antibody titres, </w:t>
        </w:r>
      </w:ins>
      <w:del w:id="383" w:author="Unknown Author" w:date="2023-01-28T22:11:30Z">
        <w:r>
          <w:rPr>
            <w:rFonts w:cs="Calibri" w:cstheme="minorHAnsi"/>
            <w:sz w:val="22"/>
            <w:szCs w:val="22"/>
          </w:rPr>
          <w:delText xml:space="preserve"> </w:delText>
        </w:r>
      </w:del>
      <w:r>
        <w:rPr>
          <w:rFonts w:cs="Calibri" w:cstheme="minorHAnsi"/>
          <w:sz w:val="22"/>
          <w:szCs w:val="22"/>
        </w:rPr>
        <w:t xml:space="preserve">and </w:t>
      </w:r>
      <w:del w:id="384" w:author="Unknown Author" w:date="2023-01-21T21:58:27Z">
        <w:r>
          <w:rPr>
            <w:rFonts w:cs="Calibri" w:cstheme="minorHAnsi"/>
            <w:sz w:val="22"/>
            <w:szCs w:val="22"/>
          </w:rPr>
          <w:delText>signs</w:delText>
        </w:r>
      </w:del>
      <w:ins w:id="385" w:author="Unknown Author" w:date="2023-01-21T21:58:27Z">
        <w:r>
          <w:rPr>
            <w:rFonts w:eastAsia="Calibri" w:cs="Calibri" w:cstheme="minorHAnsi"/>
            <w:color w:val="auto"/>
            <w:kern w:val="0"/>
            <w:sz w:val="22"/>
            <w:szCs w:val="22"/>
            <w:lang w:val="en-US" w:eastAsia="en-US" w:bidi="ar-SA"/>
          </w:rPr>
          <w:t>scores</w:t>
        </w:r>
      </w:ins>
      <w:r>
        <w:rPr>
          <w:rFonts w:cs="Calibri" w:cstheme="minorHAnsi"/>
          <w:sz w:val="22"/>
          <w:szCs w:val="22"/>
        </w:rPr>
        <w:t xml:space="preserve"> of </w:t>
      </w:r>
      <w:ins w:id="386" w:author="Unknown Author" w:date="2023-01-21T21:58:38Z">
        <w:r>
          <w:rPr>
            <w:rFonts w:cs="Calibri" w:cstheme="minorHAnsi"/>
            <w:sz w:val="22"/>
            <w:szCs w:val="22"/>
          </w:rPr>
          <w:t>anxiety, depression and stress</w:t>
        </w:r>
      </w:ins>
      <w:del w:id="387" w:author="Unknown Author" w:date="2023-01-21T21:58:37Z">
        <w:r>
          <w:rPr>
            <w:rFonts w:cs="Calibri" w:cstheme="minorHAnsi"/>
            <w:sz w:val="22"/>
            <w:szCs w:val="22"/>
          </w:rPr>
          <w:delText>depression/anxiety defined by HADS  8</w:delText>
        </w:r>
      </w:del>
      <w:r>
        <w:rPr>
          <w:rFonts w:cs="Calibri" w:cstheme="minorHAnsi"/>
          <w:sz w:val="22"/>
          <w:szCs w:val="22"/>
        </w:rPr>
        <w:t xml:space="preserve"> as explanatory variables. The full linear models were constructed and subsequently optimized by AIC-driven backwards elimination of non-significant terms. For six dependent variables analyzed (TRP, KYN, KYN/TRP ratio, PHE, TYR and PHE/TYR ratio), five valid multi-parameter models could be established. The PHE model had a negligible explanatory performance, proved non-significant as compared with the intercept-only null model and was hence not further analyzed (</w:t>
      </w:r>
      <w:r>
        <w:rPr>
          <w:rFonts w:cs="Calibri" w:cstheme="minorHAnsi"/>
          <w:b/>
          <w:bCs/>
          <w:sz w:val="22"/>
          <w:szCs w:val="22"/>
        </w:rPr>
        <w:t>Supplementary Figure S</w:t>
      </w:r>
      <w:ins w:id="388" w:author="Unknown Author" w:date="2023-01-28T22:12:44Z">
        <w:r>
          <w:rPr>
            <w:rFonts w:cs="Calibri" w:cstheme="minorHAnsi"/>
            <w:b/>
            <w:bCs/>
            <w:sz w:val="22"/>
            <w:szCs w:val="22"/>
          </w:rPr>
          <w:t>5</w:t>
        </w:r>
      </w:ins>
      <w:del w:id="389" w:author="Unknown Author" w:date="2023-01-21T21:59:32Z">
        <w:r>
          <w:rPr>
            <w:rFonts w:cs="Calibri" w:cstheme="minorHAnsi"/>
            <w:b/>
            <w:bCs/>
            <w:sz w:val="22"/>
            <w:szCs w:val="22"/>
          </w:rPr>
          <w:delText>5</w:delText>
        </w:r>
      </w:del>
      <w:r>
        <w:rPr>
          <w:rFonts w:cs="Calibri" w:cstheme="minorHAnsi"/>
          <w:sz w:val="22"/>
          <w:szCs w:val="22"/>
        </w:rPr>
        <w:t>). The remaining multi-parameter models were characterized by good reproducibility and proper parameterization as indicated by comparable fit errors and R</w:t>
      </w:r>
      <w:r>
        <w:rPr>
          <w:rFonts w:cs="Calibri" w:cstheme="minorHAnsi"/>
          <w:sz w:val="22"/>
          <w:szCs w:val="22"/>
          <w:vertAlign w:val="superscript"/>
        </w:rPr>
        <w:t>2</w:t>
      </w:r>
      <w:r>
        <w:rPr>
          <w:rFonts w:cs="Calibri" w:cstheme="minorHAnsi"/>
          <w:sz w:val="22"/>
          <w:szCs w:val="22"/>
        </w:rPr>
        <w:t xml:space="preserve"> statistic values in the genuine modeling dataset and cross-validation. The KYN and KYN/TRP ratio models had the best explanatory performance measured by R</w:t>
      </w:r>
      <w:del w:id="390" w:author="Unknown Author" w:date="2023-01-28T22:51:20Z">
        <w:r>
          <w:rPr>
            <w:rFonts w:cs="Calibri" w:cstheme="minorHAnsi"/>
            <w:sz w:val="22"/>
            <w:szCs w:val="22"/>
            <w:vertAlign w:val="superscript"/>
          </w:rPr>
          <w:delText>^</w:delText>
        </w:r>
      </w:del>
      <w:r>
        <w:rPr>
          <w:rFonts w:cs="Calibri" w:cstheme="minorHAnsi"/>
          <w:sz w:val="22"/>
          <w:szCs w:val="22"/>
          <w:vertAlign w:val="superscript"/>
          <w:rPrChange w:id="0" w:author="Unknown Author" w:date="2023-01-28T22:51:23Z"/>
        </w:rPr>
        <w:t>2</w:t>
      </w:r>
      <w:r>
        <w:rPr>
          <w:rFonts w:cs="Calibri" w:cstheme="minorHAnsi"/>
          <w:sz w:val="22"/>
          <w:szCs w:val="22"/>
        </w:rPr>
        <w:t xml:space="preserve"> of 0.2</w:t>
      </w:r>
      <w:ins w:id="392" w:author="Unknown Author" w:date="2023-01-28T22:51:14Z">
        <w:r>
          <w:rPr>
            <w:rFonts w:cs="Calibri" w:cstheme="minorHAnsi"/>
            <w:sz w:val="22"/>
            <w:szCs w:val="22"/>
          </w:rPr>
          <w:t>2</w:t>
        </w:r>
      </w:ins>
      <w:del w:id="393" w:author="Unknown Author" w:date="2023-01-21T22:00:30Z">
        <w:r>
          <w:rPr>
            <w:rFonts w:cs="Calibri" w:cstheme="minorHAnsi"/>
            <w:sz w:val="22"/>
            <w:szCs w:val="22"/>
          </w:rPr>
          <w:delText>5</w:delText>
        </w:r>
      </w:del>
      <w:r>
        <w:rPr>
          <w:rFonts w:cs="Calibri" w:cstheme="minorHAnsi"/>
          <w:sz w:val="22"/>
          <w:szCs w:val="22"/>
        </w:rPr>
        <w:t xml:space="preserve"> and 0.</w:t>
      </w:r>
      <w:ins w:id="394" w:author="Unknown Author" w:date="2023-01-21T22:00:56Z">
        <w:r>
          <w:rPr>
            <w:rFonts w:cs="Calibri" w:cstheme="minorHAnsi"/>
            <w:sz w:val="22"/>
            <w:szCs w:val="22"/>
          </w:rPr>
          <w:t>4</w:t>
        </w:r>
      </w:ins>
      <w:del w:id="395" w:author="Unknown Author" w:date="2023-01-21T22:00:55Z">
        <w:r>
          <w:rPr>
            <w:rFonts w:cs="Calibri" w:cstheme="minorHAnsi"/>
            <w:sz w:val="22"/>
            <w:szCs w:val="22"/>
          </w:rPr>
          <w:delText>25</w:delText>
        </w:r>
      </w:del>
      <w:del w:id="396" w:author="Unknown Author" w:date="2023-01-28T22:13:29Z">
        <w:r>
          <w:rPr/>
          <w:commentReference w:id="34"/>
        </w:r>
      </w:del>
      <w:ins w:id="397" w:author="Unknown Author" w:date="2023-01-28T22:13:27Z">
        <w:r>
          <w:rPr>
            <w:rFonts w:cs="Calibri" w:cstheme="minorHAnsi"/>
            <w:sz w:val="22"/>
            <w:szCs w:val="22"/>
          </w:rPr>
          <w:t>5</w:t>
        </w:r>
      </w:ins>
      <w:r>
        <w:rPr>
          <w:rFonts w:cs="Calibri" w:cstheme="minorHAnsi"/>
          <w:sz w:val="22"/>
          <w:szCs w:val="22"/>
        </w:rPr>
        <w:t xml:space="preserve">. The TRP, TYR and PHE/TYR ratio models could explain between </w:t>
      </w:r>
      <w:ins w:id="398" w:author="Unknown Author" w:date="2023-01-28T22:50:14Z">
        <w:r>
          <w:rPr>
            <w:rFonts w:cs="Calibri" w:cstheme="minorHAnsi"/>
            <w:sz w:val="22"/>
            <w:szCs w:val="22"/>
          </w:rPr>
          <w:t>9</w:t>
        </w:r>
      </w:ins>
      <w:del w:id="399" w:author="Unknown Author" w:date="2023-01-28T22:50:13Z">
        <w:r>
          <w:rPr>
            <w:rFonts w:cs="Calibri" w:cstheme="minorHAnsi"/>
            <w:sz w:val="22"/>
            <w:szCs w:val="22"/>
          </w:rPr>
          <w:delText>10</w:delText>
        </w:r>
      </w:del>
      <w:ins w:id="400" w:author="Unknown Author" w:date="2023-01-28T22:50:17Z">
        <w:r>
          <w:rPr>
            <w:rFonts w:cs="Calibri" w:cstheme="minorHAnsi"/>
            <w:sz w:val="22"/>
            <w:szCs w:val="22"/>
          </w:rPr>
          <w:t>%</w:t>
        </w:r>
      </w:ins>
      <w:r>
        <w:rPr>
          <w:rFonts w:cs="Calibri" w:cstheme="minorHAnsi"/>
          <w:sz w:val="22"/>
          <w:szCs w:val="22"/>
        </w:rPr>
        <w:t xml:space="preserve"> and </w:t>
      </w:r>
      <w:ins w:id="401" w:author="Unknown Author" w:date="2023-01-28T22:50:52Z">
        <w:r>
          <w:rPr>
            <w:rFonts w:cs="Calibri" w:cstheme="minorHAnsi"/>
            <w:sz w:val="22"/>
            <w:szCs w:val="22"/>
          </w:rPr>
          <w:t>16</w:t>
        </w:r>
      </w:ins>
      <w:del w:id="402" w:author="Unknown Author" w:date="2023-01-28T22:50:51Z">
        <w:r>
          <w:rPr>
            <w:rFonts w:cs="Calibri" w:cstheme="minorHAnsi"/>
            <w:sz w:val="22"/>
            <w:szCs w:val="22"/>
          </w:rPr>
          <w:delText>20</w:delText>
        </w:r>
      </w:del>
      <w:r>
        <w:rPr>
          <w:rFonts w:cs="Calibri" w:cstheme="minorHAnsi"/>
          <w:sz w:val="22"/>
          <w:szCs w:val="22"/>
        </w:rPr>
        <w:t>% of their response variable variances (</w:t>
      </w:r>
      <w:r>
        <w:rPr>
          <w:rFonts w:cs="Calibri" w:cstheme="minorHAnsi"/>
          <w:b/>
          <w:bCs/>
          <w:sz w:val="22"/>
          <w:szCs w:val="22"/>
        </w:rPr>
        <w:t>Supplementary Figure S</w:t>
      </w:r>
      <w:ins w:id="403" w:author="Unknown Author" w:date="2023-01-28T22:14:06Z">
        <w:r>
          <w:rPr>
            <w:rFonts w:cs="Calibri" w:cstheme="minorHAnsi"/>
            <w:b/>
            <w:bCs/>
            <w:sz w:val="22"/>
            <w:szCs w:val="22"/>
          </w:rPr>
          <w:t>5</w:t>
        </w:r>
      </w:ins>
      <w:ins w:id="404" w:author="Unknown Author" w:date="2023-01-21T22:01:21Z">
        <w:r>
          <w:rPr>
            <w:rFonts w:cs="Calibri" w:cstheme="minorHAnsi"/>
            <w:b/>
            <w:bCs/>
            <w:sz w:val="22"/>
            <w:szCs w:val="22"/>
          </w:rPr>
          <w:t>B</w:t>
        </w:r>
      </w:ins>
      <w:del w:id="405" w:author="Unknown Author" w:date="2023-01-21T22:01:20Z">
        <w:r>
          <w:rPr>
            <w:rFonts w:cs="Calibri" w:cstheme="minorHAnsi"/>
            <w:b/>
            <w:bCs/>
            <w:sz w:val="22"/>
            <w:szCs w:val="22"/>
          </w:rPr>
          <w:delText>5</w:delText>
        </w:r>
      </w:del>
      <w:r>
        <w:rPr>
          <w:rFonts w:cs="Calibri" w:cstheme="minorHAnsi"/>
          <w:sz w:val="22"/>
          <w:szCs w:val="22"/>
        </w:rPr>
        <w:t>).</w:t>
      </w:r>
    </w:p>
    <w:p>
      <w:pPr>
        <w:pStyle w:val="TextBody"/>
        <w:spacing w:before="120" w:after="120"/>
        <w:rPr>
          <w:lang w:val="en-US"/>
        </w:rPr>
      </w:pPr>
      <w:del w:id="406" w:author="Unknown Author" w:date="2023-01-21T22:04:05Z">
        <w:r>
          <w:rPr>
            <w:rFonts w:cs="Calibri" w:cstheme="minorHAnsi"/>
            <w:lang w:val="en-US"/>
          </w:rPr>
          <w:delText xml:space="preserve">Symptoms of depression/anxiety </w:delText>
        </w:r>
      </w:del>
      <w:del w:id="407" w:author="Unknown Author" w:date="2023-01-28T22:55:08Z">
        <w:r>
          <w:rPr>
            <w:rFonts w:cs="Calibri" w:cstheme="minorHAnsi"/>
            <w:lang w:val="en-US"/>
          </w:rPr>
          <w:delText>and c</w:delText>
        </w:r>
      </w:del>
      <w:ins w:id="408" w:author="Unknown Author" w:date="2023-01-28T22:55:08Z">
        <w:r>
          <w:rPr>
            <w:rFonts w:eastAsia="Calibri" w:cs="Calibri" w:cstheme="minorHAnsi"/>
            <w:color w:val="auto"/>
            <w:kern w:val="0"/>
            <w:sz w:val="22"/>
            <w:szCs w:val="22"/>
            <w:lang w:val="en-US" w:eastAsia="en-US" w:bidi="ar-SA"/>
          </w:rPr>
          <w:t>C</w:t>
        </w:r>
      </w:ins>
      <w:r>
        <w:rPr>
          <w:rFonts w:cs="Calibri" w:cstheme="minorHAnsi"/>
          <w:lang w:val="en-US"/>
        </w:rPr>
        <w:t>oncentration of the inflammatory</w:t>
      </w:r>
      <w:r>
        <w:rPr>
          <w:lang w:val="en-US"/>
        </w:rPr>
        <w:t xml:space="preserve"> marker NEO were identified as</w:t>
      </w:r>
      <w:ins w:id="409" w:author="Unknown Author" w:date="2023-01-28T22:55:12Z">
        <w:r>
          <w:rPr>
            <w:lang w:val="en-US"/>
          </w:rPr>
          <w:t xml:space="preserve"> the sole</w:t>
        </w:r>
      </w:ins>
      <w:r>
        <w:rPr>
          <w:lang w:val="en-US"/>
        </w:rPr>
        <w:t xml:space="preserve"> independent factor</w:t>
      </w:r>
      <w:del w:id="410" w:author="Unknown Author" w:date="2023-01-28T22:55:17Z">
        <w:r>
          <w:rPr>
            <w:lang w:val="en-US"/>
          </w:rPr>
          <w:delText>s</w:delText>
        </w:r>
      </w:del>
      <w:r>
        <w:rPr>
          <w:lang w:val="en-US"/>
        </w:rPr>
        <w:t xml:space="preserve"> associated with reduced TRP serum concentrations. Increased KYN concentration and KYN/TRP ratio were associated with </w:t>
      </w:r>
      <w:del w:id="411" w:author="Unknown Author" w:date="2023-01-28T22:55:40Z">
        <w:r>
          <w:rPr>
            <w:lang w:val="en-US"/>
          </w:rPr>
          <w:delText xml:space="preserve">age, </w:delText>
        </w:r>
      </w:del>
      <w:r>
        <w:rPr>
          <w:lang w:val="en-US"/>
        </w:rPr>
        <w:t>NEO</w:t>
      </w:r>
      <w:del w:id="412" w:author="Unknown Author" w:date="2023-01-28T22:22:17Z">
        <w:r>
          <w:rPr>
            <w:lang w:val="en-US"/>
          </w:rPr>
          <w:delText xml:space="preserve"> and </w:delText>
        </w:r>
      </w:del>
      <w:ins w:id="413" w:author="Unknown Author" w:date="2023-01-28T22:55:48Z">
        <w:r>
          <w:rPr>
            <w:lang w:val="en-US"/>
          </w:rPr>
          <w:t xml:space="preserve"> and </w:t>
        </w:r>
      </w:ins>
      <w:r>
        <w:rPr>
          <w:lang w:val="en-US"/>
        </w:rPr>
        <w:t>status post SARS-CoV-2 infection</w:t>
      </w:r>
      <w:ins w:id="414" w:author="Unknown Author" w:date="2023-01-21T22:04:53Z">
        <w:r>
          <w:rPr>
            <w:lang w:val="en-US"/>
          </w:rPr>
          <w:t xml:space="preserve">. In addition, stress and age were </w:t>
        </w:r>
      </w:ins>
      <w:ins w:id="415" w:author="Unknown Author" w:date="2023-01-21T22:05:12Z">
        <w:r>
          <w:rPr>
            <w:lang w:val="en-US"/>
          </w:rPr>
          <w:t>found to be positively associated with higher KYN/TRP ratios in multi-parameter modeling</w:t>
        </w:r>
      </w:ins>
      <w:r>
        <w:rPr>
          <w:lang w:val="en-US"/>
        </w:rPr>
        <w:t xml:space="preserve"> (</w:t>
      </w:r>
      <w:r>
        <w:rPr>
          <w:b/>
          <w:bCs/>
          <w:lang w:val="en-US"/>
        </w:rPr>
        <w:t xml:space="preserve">Figure </w:t>
      </w:r>
      <w:r>
        <w:rPr>
          <w:b/>
          <w:bCs/>
          <w:lang w:val="en-US"/>
        </w:rPr>
        <w:t>7</w:t>
      </w:r>
      <w:r>
        <w:rPr>
          <w:b/>
          <w:bCs/>
          <w:lang w:val="en-US"/>
        </w:rPr>
        <w:t>A</w:t>
      </w:r>
      <w:r>
        <w:rPr>
          <w:lang w:val="en-US"/>
        </w:rPr>
        <w:t xml:space="preserve">). Serum levels of TYR were found negatively regulated by inflammation gauged by blood NEO and </w:t>
      </w:r>
      <w:del w:id="416" w:author="Unknown Author" w:date="2023-01-21T22:06:51Z">
        <w:r>
          <w:rPr>
            <w:lang w:val="en-US"/>
          </w:rPr>
          <w:delText xml:space="preserve">by participant’s age. </w:delText>
        </w:r>
      </w:del>
      <w:ins w:id="417" w:author="Unknown Author" w:date="2023-01-21T22:06:39Z">
        <w:r>
          <w:rPr>
            <w:rFonts w:eastAsia="Calibri" w:cs="" w:cstheme="minorBidi" w:eastAsiaTheme="minorHAnsi"/>
            <w:color w:val="auto"/>
            <w:kern w:val="0"/>
            <w:sz w:val="22"/>
            <w:szCs w:val="22"/>
            <w:lang w:val="en-US" w:eastAsia="en-US" w:bidi="ar-SA"/>
          </w:rPr>
          <w:t xml:space="preserve">the anti-RBD antibody titer. Post SARS-CoV-2 infection status and age were in turn positive covariates of TYR. </w:t>
        </w:r>
      </w:ins>
      <w:r>
        <w:rPr>
          <w:lang w:val="en-US"/>
        </w:rPr>
        <w:t xml:space="preserve">PHE/TYR was reduced by </w:t>
      </w:r>
      <w:del w:id="418" w:author="Unknown Author" w:date="2023-01-28T22:57:30Z">
        <w:r>
          <w:rPr>
            <w:lang w:val="en-US"/>
          </w:rPr>
          <w:delText xml:space="preserve">the presence of </w:delText>
        </w:r>
      </w:del>
      <w:del w:id="419" w:author="Unknown Author" w:date="2023-01-21T22:08:56Z">
        <w:r>
          <w:rPr>
            <w:lang w:val="en-US"/>
          </w:rPr>
          <w:delText>signs of depression/anxiety</w:delText>
        </w:r>
      </w:del>
      <w:del w:id="420" w:author="Unknown Author" w:date="2023-01-28T22:57:30Z">
        <w:r>
          <w:rPr>
            <w:lang w:val="en-US"/>
          </w:rPr>
          <w:delText xml:space="preserve">, </w:delText>
        </w:r>
      </w:del>
      <w:r>
        <w:rPr>
          <w:lang w:val="en-US"/>
        </w:rPr>
        <w:t>status post SARS-CoV-2 infection and age and on the other hand increased by inflammation</w:t>
      </w:r>
      <w:ins w:id="421" w:author="Unknown Author" w:date="2023-01-21T22:09:10Z">
        <w:r>
          <w:rPr>
            <w:lang w:val="en-US"/>
          </w:rPr>
          <w:t xml:space="preserve"> and anti-SARS-CoV-2 antibody levels</w:t>
        </w:r>
      </w:ins>
      <w:r>
        <w:rPr>
          <w:lang w:val="en-US"/>
        </w:rPr>
        <w:t xml:space="preserve"> (</w:t>
      </w:r>
      <w:r>
        <w:rPr>
          <w:b/>
          <w:bCs/>
          <w:lang w:val="en-US"/>
        </w:rPr>
        <w:t xml:space="preserve">Figure </w:t>
      </w:r>
      <w:r>
        <w:rPr>
          <w:b/>
          <w:bCs/>
          <w:lang w:val="en-US"/>
        </w:rPr>
        <w:t>7</w:t>
      </w:r>
      <w:r>
        <w:rPr>
          <w:b/>
          <w:bCs/>
          <w:lang w:val="en-US"/>
        </w:rPr>
        <w:t>B</w:t>
      </w:r>
      <w:r>
        <w:rPr>
          <w:lang w:val="en-US"/>
        </w:rPr>
        <w:t>).</w:t>
      </w:r>
    </w:p>
    <w:p>
      <w:pPr>
        <w:pStyle w:val="Normal"/>
        <w:rPr>
          <w:rFonts w:cs="Calibri" w:cstheme="minorHAnsi"/>
          <w:lang w:val="en-US"/>
        </w:rPr>
      </w:pPr>
      <w:r>
        <w:rPr>
          <w:rFonts w:cs="Calibri" w:cstheme="minorHAnsi"/>
          <w:lang w:val="en-US"/>
        </w:rPr>
      </w:r>
      <w:r>
        <w:br w:type="page"/>
      </w:r>
    </w:p>
    <w:p>
      <w:pPr>
        <w:pStyle w:val="Heading1"/>
        <w:rPr>
          <w:lang w:val="en-US"/>
        </w:rPr>
      </w:pPr>
      <w:r>
        <w:rPr>
          <w:lang w:val="en-US"/>
        </w:rPr>
        <w:t>Discussion</w:t>
      </w:r>
    </w:p>
    <w:p>
      <w:pPr>
        <w:pStyle w:val="Normal"/>
        <w:spacing w:lineRule="auto" w:line="480" w:before="0" w:after="0"/>
        <w:rPr>
          <w:lang w:val="en-US"/>
        </w:rPr>
      </w:pPr>
      <w:r>
        <w:rPr>
          <w:lang w:val="en-US"/>
        </w:rPr>
        <w:t>Here we investigated the bidirectional relationship between the mental and somatic symptoms i.e. the brain and the immune system in individuals infected with SARS-CoV-2 and uninfected controls in two separate cohorts. In both cohorts there was an association of neurotransmitter precursor amino acids, especially those related to the serotonin pathway, with markers of inflammation in uninfected individuals as well as such with acute SARS-CoV-2 infection and status post SARS-CoV-2 infection. The main finding is obtained using multi -parameter modelling showing that parameters of the serotonin pathway are influenced by symptoms of depression</w:t>
      </w:r>
      <w:ins w:id="422" w:author="Unknown Author" w:date="2023-01-21T22:13:31Z">
        <w:r>
          <w:rPr>
            <w:lang w:val="en-US"/>
          </w:rPr>
          <w:t xml:space="preserve"> and stress</w:t>
        </w:r>
      </w:ins>
      <w:del w:id="423" w:author="Unknown Author" w:date="2023-01-21T22:13:29Z">
        <w:r>
          <w:rPr>
            <w:lang w:val="en-US"/>
          </w:rPr>
          <w:delText>/anxiety</w:delText>
        </w:r>
      </w:del>
      <w:r>
        <w:rPr>
          <w:lang w:val="en-US"/>
        </w:rPr>
        <w:t>, age, inflammation, and</w:t>
      </w:r>
      <w:ins w:id="424" w:author="Unknown Author" w:date="2023-01-21T22:13:51Z">
        <w:r>
          <w:rPr>
            <w:lang w:val="en-US"/>
          </w:rPr>
          <w:t>, independently of inflammation, by</w:t>
        </w:r>
      </w:ins>
      <w:r>
        <w:rPr>
          <w:lang w:val="en-US"/>
        </w:rPr>
        <w:t xml:space="preserve"> status post SARS-CoV-2</w:t>
      </w:r>
      <w:del w:id="425" w:author="Unknown Author" w:date="2023-01-21T22:14:05Z">
        <w:r>
          <w:rPr>
            <w:lang w:val="en-US"/>
          </w:rPr>
          <w:delText xml:space="preserve"> (also independent of inflammation)</w:delText>
        </w:r>
      </w:del>
      <w:r>
        <w:rPr>
          <w:lang w:val="en-US"/>
        </w:rPr>
        <w:t xml:space="preserve">, leading to lower availability of serotonin. On the other hand parameters of the </w:t>
      </w:r>
      <w:del w:id="426" w:author="Unknown Author" w:date="2023-01-21T22:17:17Z">
        <w:r>
          <w:rPr>
            <w:lang w:val="en-US"/>
          </w:rPr>
          <w:delText>noradrenalin</w:delText>
        </w:r>
      </w:del>
      <w:ins w:id="427" w:author="Unknown Author" w:date="2023-01-21T22:17:17Z">
        <w:r>
          <w:rPr>
            <w:rFonts w:eastAsia="Calibri" w:cs="" w:cstheme="minorBidi" w:eastAsiaTheme="minorHAnsi"/>
            <w:color w:val="auto"/>
            <w:kern w:val="0"/>
            <w:sz w:val="22"/>
            <w:szCs w:val="22"/>
            <w:lang w:val="en-US" w:eastAsia="en-US" w:bidi="ar-SA"/>
          </w:rPr>
          <w:t>catecholamine neurotransmitter synthesis</w:t>
        </w:r>
      </w:ins>
      <w:r>
        <w:rPr>
          <w:lang w:val="en-US"/>
        </w:rPr>
        <w:t xml:space="preserve"> pathway are also affected by </w:t>
      </w:r>
      <w:ins w:id="428" w:author="Unknown Author" w:date="2023-01-21T22:15:06Z">
        <w:r>
          <w:rPr>
            <w:lang w:val="en-US"/>
          </w:rPr>
          <w:t xml:space="preserve">presence of persistent somatic </w:t>
        </w:r>
      </w:ins>
      <w:del w:id="429" w:author="Unknown Author" w:date="2023-01-21T22:15:24Z">
        <w:r>
          <w:rPr>
            <w:lang w:val="en-US"/>
          </w:rPr>
          <w:delText>symptoms</w:delText>
        </w:r>
      </w:del>
      <w:ins w:id="430" w:author="Unknown Author" w:date="2023-01-21T22:16:42Z">
        <w:r>
          <w:rPr>
            <w:rFonts w:eastAsia="Calibri" w:cs="" w:cstheme="minorBidi" w:eastAsiaTheme="minorHAnsi"/>
            <w:color w:val="auto"/>
            <w:kern w:val="0"/>
            <w:sz w:val="22"/>
            <w:szCs w:val="22"/>
            <w:lang w:val="en-US" w:eastAsia="en-US" w:bidi="ar-SA"/>
          </w:rPr>
          <w:t>symptoms</w:t>
        </w:r>
      </w:ins>
      <w:del w:id="431" w:author="Unknown Author" w:date="2023-01-21T22:15:24Z">
        <w:r>
          <w:rPr>
            <w:rFonts w:eastAsia="Calibri" w:cs="" w:cstheme="minorBidi" w:eastAsiaTheme="minorHAnsi"/>
            <w:color w:val="auto"/>
            <w:kern w:val="0"/>
            <w:sz w:val="22"/>
            <w:szCs w:val="22"/>
            <w:lang w:val="en-US" w:eastAsia="en-US" w:bidi="ar-SA"/>
          </w:rPr>
          <w:delText xml:space="preserve"> of depression/anxiety,</w:delText>
        </w:r>
      </w:del>
      <w:ins w:id="432" w:author="Unknown Author" w:date="2023-01-21T22:16:47Z">
        <w:r>
          <w:rPr>
            <w:lang w:val="en-US"/>
          </w:rPr>
          <w:t>,</w:t>
        </w:r>
      </w:ins>
      <w:r>
        <w:rPr>
          <w:lang w:val="en-US"/>
        </w:rPr>
        <w:t xml:space="preserve"> age, </w:t>
      </w:r>
      <w:ins w:id="433" w:author="Unknown Author" w:date="2023-01-21T22:15:34Z">
        <w:r>
          <w:rPr>
            <w:lang w:val="en-US"/>
          </w:rPr>
          <w:t xml:space="preserve">anti-SARS-CoV-2 antibody levels, </w:t>
        </w:r>
      </w:ins>
      <w:r>
        <w:rPr>
          <w:lang w:val="en-US"/>
        </w:rPr>
        <w:t>inflammation, and</w:t>
      </w:r>
      <w:ins w:id="434" w:author="Unknown Author" w:date="2023-01-21T22:15:56Z">
        <w:r>
          <w:rPr>
            <w:lang w:val="en-US"/>
          </w:rPr>
          <w:t>, independently of in</w:t>
        </w:r>
      </w:ins>
      <w:ins w:id="435" w:author="Unknown Author" w:date="2023-01-21T22:16:00Z">
        <w:r>
          <w:rPr>
            <w:lang w:val="en-US"/>
          </w:rPr>
          <w:t>flammation, by the</w:t>
        </w:r>
      </w:ins>
      <w:r>
        <w:rPr>
          <w:lang w:val="en-US"/>
        </w:rPr>
        <w:t xml:space="preserve"> status-post SARS-CoV-2 (also independent of inflammation)</w:t>
      </w:r>
      <w:del w:id="436" w:author="Unknown Author" w:date="2023-01-21T22:17:01Z">
        <w:r>
          <w:rPr>
            <w:lang w:val="en-US"/>
          </w:rPr>
          <w:delText>, but the effect is in the opposite direction; with exception of he factor “inflammation”).</w:delText>
        </w:r>
      </w:del>
      <w:ins w:id="437" w:author="Unknown Author" w:date="2023-01-21T22:17:07Z">
        <w:r>
          <w:rPr>
            <w:lang w:val="en-US"/>
          </w:rPr>
          <w:t>.</w:t>
        </w:r>
      </w:ins>
      <w:r>
        <w:rPr>
          <w:lang w:val="en-US"/>
        </w:rPr>
        <w:t xml:space="preserve"> </w:t>
      </w:r>
      <w:ins w:id="438" w:author="Unknown Author" w:date="2023-01-21T22:18:02Z">
        <w:r>
          <w:rPr>
            <w:lang w:val="en-US"/>
          </w:rPr>
          <w:t>In particular, inflammation and immune response against SARS-CoV-2</w:t>
        </w:r>
      </w:ins>
      <w:del w:id="439" w:author="Unknown Author" w:date="2023-01-21T22:18:55Z">
        <w:r>
          <w:rPr>
            <w:lang w:val="en-US"/>
          </w:rPr>
          <w:delText xml:space="preserve">While inflammation </w:delText>
        </w:r>
      </w:del>
      <w:ins w:id="440" w:author="Unknown Author" w:date="2023-01-21T22:18:56Z">
        <w:r>
          <w:rPr>
            <w:lang w:val="en-US"/>
          </w:rPr>
          <w:t xml:space="preserve"> </w:t>
        </w:r>
      </w:ins>
      <w:r>
        <w:rPr>
          <w:lang w:val="en-US"/>
        </w:rPr>
        <w:t xml:space="preserve">could aggravate mental health through the inhibition of PHE/TYR conversion, the lower availability of BH4 could also play a role. </w:t>
      </w:r>
    </w:p>
    <w:p>
      <w:pPr>
        <w:pStyle w:val="Normal"/>
        <w:spacing w:lineRule="auto" w:line="480" w:before="0" w:after="0"/>
        <w:rPr>
          <w:lang w:val="en-US"/>
        </w:rPr>
      </w:pPr>
      <w:r>
        <w:rPr>
          <w:lang w:val="en-US"/>
        </w:rPr>
      </w:r>
    </w:p>
    <w:p>
      <w:pPr>
        <w:pStyle w:val="Heading2"/>
        <w:rPr>
          <w:lang w:val="en-US"/>
        </w:rPr>
      </w:pPr>
      <w:r>
        <w:rPr>
          <w:lang w:val="en-US"/>
        </w:rPr>
        <w:t>Inflammatory markers correlate with neurotransmitter precursor aminoacids</w:t>
      </w:r>
    </w:p>
    <w:p>
      <w:pPr>
        <w:pStyle w:val="TextBody"/>
        <w:rPr>
          <w:lang w:val="en-US"/>
        </w:rPr>
      </w:pPr>
      <w:r>
        <w:rPr>
          <w:lang w:val="en-US"/>
        </w:rPr>
        <w:t>Collectively, the temporal relationships and correlations between cytokines and neurotransmitter-related aminoacid metabolites suggest reduced systemic availability of serotonin and elevated availability substrates for dopamine/adrenaline/noradrenaline synthesis mediated by systemic inflammatory reaction during COVID-19. Additionally, activity of TRP/KYN/QUIN degradation pathway was positively associated with COVID-19-independent systemic inflammation as indicated by the correlation analysis results in SARS-CoV-2-negative individuals.</w:t>
      </w:r>
      <w:bookmarkStart w:id="1" w:name="Xb49fdfe047e12a4a58b5f65014a0547979d9c34"/>
      <w:bookmarkEnd w:id="1"/>
    </w:p>
    <w:p>
      <w:pPr>
        <w:pStyle w:val="Normal"/>
        <w:spacing w:lineRule="auto" w:line="480" w:before="0" w:after="0"/>
        <w:rPr>
          <w:lang w:val="en-US"/>
        </w:rPr>
      </w:pPr>
      <w:r>
        <w:rPr>
          <w:lang w:val="en-US"/>
        </w:rPr>
      </w:r>
    </w:p>
    <w:p>
      <w:pPr>
        <w:pStyle w:val="Heading2"/>
        <w:rPr>
          <w:lang w:val="en-US"/>
        </w:rPr>
      </w:pPr>
      <w:r>
        <w:rPr>
          <w:lang w:val="en-US"/>
        </w:rPr>
        <w:t>Interaction of mental and somatic symptoms on neurotranstmitter precursor aminoacids of the serotonin pathway</w:t>
      </w:r>
    </w:p>
    <w:p>
      <w:pPr>
        <w:pStyle w:val="TextBody"/>
        <w:rPr>
          <w:lang w:val="en-US"/>
        </w:rPr>
      </w:pPr>
      <w:r>
        <w:rPr>
          <w:lang w:val="en-US"/>
        </w:rPr>
        <w:t xml:space="preserve">The results of multi-parameter modeling suggest SARS-CoV-2-dependent and -independent inflammation as well as SARS-CoV-2 related factors dependent and independent of inflammation. </w:t>
      </w:r>
      <w:bookmarkStart w:id="2" w:name="X06d5803b870264757a6a8f746499db8b9f0f4b2"/>
      <w:bookmarkEnd w:id="2"/>
      <w:r>
        <w:rPr>
          <w:lang w:val="en-US"/>
        </w:rPr>
        <w:t xml:space="preserve">The additive effects of inflammation, COVID-19 recovery, signs of depression/anxiety and age may hence lower systemic availability of the serotonin precursor TRP and predispose to depressive or anxious disorders </w:t>
      </w:r>
      <w:r>
        <w:fldChar w:fldCharType="begin"/>
      </w:r>
      <w:r>
        <w:rPr>
          <w:lang w:val="en-US"/>
        </w:rPr>
        <w:instrText>ADDIN EN.CITE &lt;EndNote&gt;&lt;Cite&gt;&lt;Author&gt;Dantzer&lt;/Author&gt;&lt;Year&gt;2008&lt;/Year&gt;&lt;RecNum&gt;102&lt;/RecNum&gt;&lt;DisplayText&gt;(Dantzer et al., 2008)&lt;/DisplayText&gt;&lt;record&gt;&lt;rec-number&gt;102&lt;/rec-number&gt;&lt;foreign-keys&gt;&lt;key app="EN" db-id="9tt09s2ss9vtrhedz5b55dtx0005ssfv2rwp" timestamp="1671383654"&gt;102&lt;/key&gt;&lt;/foreign-keys&gt;&lt;ref-type name="Journal Article"&gt;17&lt;/ref-type&gt;&lt;contributors&gt;&lt;authors&gt;&lt;author&gt;Dantzer, Robert&lt;/author&gt;&lt;author&gt;O&amp;apos;Connor, Jason C.&lt;/author&gt;&lt;author&gt;Freund, Gregory G.&lt;/author&gt;&lt;author&gt;Johnson, Rodney W.&lt;/author&gt;&lt;author&gt;Kelley, Keith W.&lt;/author&gt;&lt;/authors&gt;&lt;/contributors&gt;&lt;titles&gt;&lt;title&gt;From inflammation to sickness and depression: when the immune system subjugates the brain&lt;/title&gt;&lt;secondary-title&gt;Nature Reviews Neuroscience&lt;/secondary-title&gt;&lt;/titles&gt;&lt;periodical&gt;&lt;full-title&gt;Nature Reviews Neuroscience&lt;/full-title&gt;&lt;/periodical&gt;&lt;pages&gt;46-56&lt;/pages&gt;&lt;volume&gt;9&lt;/volume&gt;&lt;number&gt;1&lt;/number&gt;&lt;dates&gt;&lt;year&gt;2008&lt;/year&gt;&lt;pub-dates&gt;&lt;date&gt;2008/01/01&lt;/date&gt;&lt;/pub-dates&gt;&lt;/dates&gt;&lt;isbn&gt;1471-0048&lt;/isbn&gt;&lt;urls&gt;&lt;related-urls&gt;&lt;url&gt;https://doi.org/10.1038/nrn2297&lt;/url&gt;&lt;/related-urls&gt;&lt;/urls&gt;&lt;electronic-resource-num&gt;10.1038/nrn2297&lt;/electronic-resource-num&gt;&lt;/record&gt;&lt;/Cite&gt;&lt;/EndNote&gt;</w:instrText>
      </w:r>
      <w:r>
        <w:rPr>
          <w:lang w:val="en-US"/>
        </w:rPr>
      </w:r>
      <w:r>
        <w:rPr>
          <w:lang w:val="en-US"/>
        </w:rPr>
        <w:fldChar w:fldCharType="separate"/>
      </w:r>
      <w:r>
        <w:rPr>
          <w:lang w:val="en-US"/>
        </w:rPr>
        <w:t>(Dantzer et al., 2008)</w:t>
      </w:r>
      <w:r>
        <w:rPr>
          <w:lang w:val="en-US"/>
        </w:rPr>
      </w:r>
      <w:r>
        <w:rPr>
          <w:lang w:val="en-US"/>
        </w:rPr>
        <w:fldChar w:fldCharType="end"/>
      </w:r>
      <w:r>
        <w:rPr>
          <w:lang w:val="en-US"/>
        </w:rPr>
        <w:t xml:space="preserve"> </w:t>
      </w:r>
      <w:commentRangeStart w:id="35"/>
      <w:r>
        <w:rPr>
          <w:lang w:val="en-US"/>
        </w:rPr>
        <w:t>(</w:t>
      </w:r>
      <w:r>
        <w:rPr>
          <w:b/>
          <w:bCs/>
          <w:lang w:val="en-US"/>
        </w:rPr>
        <w:t>Figure 7</w:t>
      </w:r>
      <w:r>
        <w:rPr>
          <w:lang w:val="en-US"/>
        </w:rPr>
        <w:t>).</w:t>
      </w:r>
      <w:bookmarkStart w:id="3" w:name="X050791c7a007b0753f302a5a6ba3b57b7606a19"/>
      <w:bookmarkStart w:id="4" w:name="results-bioinformatic-part"/>
      <w:bookmarkEnd w:id="3"/>
      <w:bookmarkEnd w:id="4"/>
      <w:r>
        <w:rPr>
          <w:lang w:val="en-US"/>
        </w:rPr>
        <w:t xml:space="preserve"> </w:t>
      </w:r>
      <w:r>
        <w:rPr>
          <w:lang w:val="en-US"/>
        </w:rPr>
      </w:r>
      <w:commentRangeEnd w:id="35"/>
      <w:r>
        <w:commentReference w:id="35"/>
      </w:r>
      <w:r>
        <w:rPr>
          <w:lang w:val="en-GB"/>
        </w:rPr>
        <w:t xml:space="preserve">This finding i.e. the interaction of mental and physical health with an additive effect on neurotransmitter precursor amino acid levels has been observed by our group </w:t>
      </w:r>
      <w:del w:id="441" w:author="Unknown Author" w:date="2023-01-21T22:29:35Z">
        <w:r>
          <w:rPr>
            <w:lang w:val="en-GB"/>
          </w:rPr>
          <w:delText>outside</w:delText>
        </w:r>
      </w:del>
      <w:ins w:id="442" w:author="Unknown Author" w:date="2023-01-21T22:29:35Z">
        <w:r>
          <w:rPr>
            <w:rFonts w:eastAsia="Calibri" w:cs="" w:cstheme="minorBidi" w:eastAsiaTheme="minorHAnsi"/>
            <w:color w:val="auto"/>
            <w:kern w:val="0"/>
            <w:sz w:val="22"/>
            <w:szCs w:val="22"/>
            <w:lang w:val="en-GB" w:eastAsia="en-US" w:bidi="ar-SA"/>
          </w:rPr>
          <w:t>besides</w:t>
        </w:r>
      </w:ins>
      <w:del w:id="443" w:author="Unknown Author" w:date="2023-01-21T22:30:39Z">
        <w:r>
          <w:rPr>
            <w:rFonts w:eastAsia="Calibri" w:cs="" w:cstheme="minorBidi" w:eastAsiaTheme="minorHAnsi"/>
            <w:color w:val="auto"/>
            <w:kern w:val="0"/>
            <w:sz w:val="22"/>
            <w:szCs w:val="22"/>
            <w:lang w:val="en-GB" w:eastAsia="en-US" w:bidi="ar-SA"/>
          </w:rPr>
          <w:delText xml:space="preserve"> of</w:delText>
        </w:r>
      </w:del>
      <w:r>
        <w:rPr>
          <w:lang w:val="en-GB"/>
        </w:rPr>
        <w:t xml:space="preserve"> COVID-19 </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t>(Hüfner et al., 2015)</w:t>
      </w:r>
      <w:r>
        <w:rPr>
          <w:lang w:val="en-GB"/>
        </w:rPr>
      </w:r>
      <w:r>
        <w:rPr>
          <w:lang w:val="en-GB"/>
        </w:rPr>
        <w:fldChar w:fldCharType="end"/>
      </w:r>
      <w:del w:id="444" w:author="Unknown Author" w:date="2023-01-21T22:31:21Z">
        <w:r>
          <w:rPr>
            <w:lang w:val="en-GB"/>
          </w:rPr>
          <w:delText xml:space="preserve"> </w:delText>
        </w:r>
      </w:del>
      <w:ins w:id="445" w:author="Unknown Author" w:date="2023-01-21T22:31:13Z">
        <w:r>
          <w:rPr>
            <w:lang w:val="en-GB"/>
          </w:rPr>
          <w:t xml:space="preserve"> ..  W</w:t>
        </w:r>
      </w:ins>
      <w:del w:id="446" w:author="Unknown Author" w:date="2023-01-21T22:31:13Z">
        <w:r>
          <w:rPr>
            <w:lang w:val="en-GB"/>
          </w:rPr>
          <w:delText>and w</w:delText>
        </w:r>
      </w:del>
      <w:r>
        <w:rPr>
          <w:lang w:val="en-GB"/>
        </w:rPr>
        <w:t xml:space="preserve">e have also shown previously that not only acute but also chronic somatic diseases can interact with mental health presumably via their bi-directional influence on neurotransmitter precursor amino acid levels </w:t>
      </w:r>
      <w:r>
        <w:fldChar w:fldCharType="begin"/>
      </w:r>
      <w:r>
        <w:rPr>
          <w:lang w:val="en-GB"/>
        </w:rPr>
        <w:instrText>ADDIN EN.CITE</w:instrText>
      </w:r>
      <w:r>
        <w:rPr>
          <w:lang w:val="en-GB"/>
        </w:rPr>
      </w:r>
      <w:r>
        <w:fldChar w:fldCharType="begin"/>
      </w:r>
      <w:r>
        <w:rPr>
          <w:lang w:val="en-GB"/>
        </w:rPr>
        <w:instrText>ADDIN EN.CITE.DATA</w:instrText>
      </w:r>
      <w:r>
        <w:rPr>
          <w:lang w:val="en-GB"/>
        </w:rPr>
      </w:r>
      <w:r>
        <w:rPr>
          <w:lang w:val="en-GB"/>
        </w:rPr>
        <w:fldChar w:fldCharType="separate"/>
      </w:r>
      <w:r>
        <w:rPr>
          <w:lang w:val="en-GB"/>
        </w:rPr>
      </w:r>
      <w:r>
        <w:rPr>
          <w:lang w:val="en-GB"/>
        </w:rPr>
      </w:r>
      <w:r>
        <w:rPr>
          <w:lang w:val="en-GB"/>
        </w:rPr>
        <w:fldChar w:fldCharType="end"/>
      </w:r>
      <w:r>
        <w:rPr>
          <w:lang w:val="en-GB"/>
        </w:rPr>
        <w:fldChar w:fldCharType="separate"/>
      </w:r>
      <w:r>
        <w:rPr>
          <w:lang w:val="en-GB"/>
        </w:rPr>
      </w:r>
      <w:r>
        <w:rPr>
          <w:lang w:val="en-US"/>
        </w:rPr>
        <w:t>(Hüfner et al., 2019)</w:t>
      </w:r>
      <w:r>
        <w:rPr>
          <w:lang w:val="en-GB"/>
        </w:rPr>
      </w:r>
      <w:r>
        <w:rPr>
          <w:lang w:val="en-GB"/>
        </w:rPr>
        <w:fldChar w:fldCharType="end"/>
      </w:r>
      <w:r>
        <w:rPr>
          <w:lang w:val="en-US"/>
        </w:rPr>
        <w:t>.</w:t>
      </w:r>
      <w:r>
        <w:rPr>
          <w:lang w:val="en-GB"/>
        </w:rPr>
        <w:t xml:space="preserve"> </w:t>
      </w:r>
    </w:p>
    <w:p>
      <w:pPr>
        <w:pStyle w:val="TextBody"/>
        <w:rPr>
          <w:lang w:val="en-US"/>
        </w:rPr>
      </w:pPr>
      <w:r>
        <w:rPr>
          <w:lang w:val="en-US"/>
        </w:rPr>
      </w:r>
    </w:p>
    <w:p>
      <w:pPr>
        <w:pStyle w:val="TextBody"/>
        <w:rPr>
          <w:lang w:val="en-US"/>
        </w:rPr>
      </w:pPr>
      <w:r>
        <w:rPr>
          <w:lang w:val="en-US"/>
        </w:rPr>
        <w:t xml:space="preserve">Sickness behaviour in humans comprises among others symptoms of depressed and anxious mood, social disconnection, fatigue, cognitive disturbance, and psychomotor slowing </w:t>
      </w:r>
      <w:r>
        <w:fldChar w:fldCharType="begin"/>
      </w:r>
      <w:r>
        <w:rPr>
          <w:lang w:val="en-US"/>
        </w:rPr>
        <w:instrText>ADDIN EN.CITE &lt;EndNote&gt;&lt;Cite&gt;&lt;Author&gt;Bower&lt;/Author&gt;&lt;Year&gt;2022&lt;/Year&gt;&lt;RecNum&gt;81&lt;/RecNum&gt;&lt;DisplayText&gt;(Bower et al., 2022)&lt;/DisplayText&gt;&lt;record&gt;&lt;rec-number&gt;81&lt;/rec-number&gt;&lt;foreign-keys&gt;&lt;key app="EN" db-id="9tt09s2ss9vtrhedz5b55dtx0005ssfv2rwp" timestamp="1665400958"&gt;81&lt;/key&gt;&lt;/foreign-keys&gt;&lt;ref-type name="Journal Article"&gt;17&lt;/ref-type&gt;&lt;contributors&gt;&lt;authors&gt;&lt;author&gt;Bower, J. E.&lt;/author&gt;&lt;author&gt;Radin, A.&lt;/author&gt;&lt;author&gt;Kuhlman, K. R.&lt;/author&gt;&lt;/authors&gt;&lt;/contributors&gt;&lt;auth-address&gt;Department of Psychology, UCLA, Los Angeles, CA, USA; Department of Psychiatry and Biobehavioral Sciences, UCLA, Los Angeles, CA, USA; Cousins Center for Psychoneuroimmunology, Semel Institute for Neuroscience and Human Behavior, UCLA, Los Angeles, CA, USA. Electronic address: jbower@ucla.edu.&amp;#xD;Department of Psychology, UCLA, Los Angeles, CA, USA.&amp;#xD;Cousins Center for Psychoneuroimmunology, Semel Institute for Neuroscience and Human Behavior, UCLA, Los Angeles, CA, USA; Department of Psychological Science, UCI, Irvine, CA, USA.&lt;/auth-address&gt;&lt;titles&gt;&lt;title&gt;Psychoneuroimmunology in the time of COVID-19: Why neuro-immune interactions matter for mental and physical health&lt;/title&gt;&lt;secondary-title&gt;Behav Res Ther&lt;/secondary-title&gt;&lt;/titles&gt;&lt;periodical&gt;&lt;full-title&gt;Behav Res Ther&lt;/full-title&gt;&lt;/periodical&gt;&lt;pages&gt;104104&lt;/pages&gt;&lt;volume&gt;154&lt;/volume&gt;&lt;edition&gt;2022/05/25&lt;/edition&gt;&lt;keywords&gt;&lt;keyword&gt;*covid-19&lt;/keyword&gt;&lt;keyword&gt;Humans&lt;/keyword&gt;&lt;keyword&gt;Neuroimmunomodulation&lt;/keyword&gt;&lt;keyword&gt;Pandemics&lt;/keyword&gt;&lt;keyword&gt;*Psychoneuroimmunology&lt;/keyword&gt;&lt;keyword&gt;SARS-CoV-2&lt;/keyword&gt;&lt;/keywords&gt;&lt;dates&gt;&lt;year&gt;2022&lt;/year&gt;&lt;pub-dates&gt;&lt;date&gt;Jul&lt;/date&gt;&lt;/pub-dates&gt;&lt;/dates&gt;&lt;isbn&gt;0005-7967 (Print)&amp;#xD;0005-7967&lt;/isbn&gt;&lt;accession-num&gt;35609375&lt;/accession-num&gt;&lt;urls&gt;&lt;/urls&gt;&lt;custom2&gt;PMC9075982&lt;/custom2&gt;&lt;electronic-resource-num&gt;10.1016/j.brat.2022.104104&lt;/electronic-resource-num&gt;&lt;remote-database-provider&gt;NLM&lt;/remote-database-provider&gt;&lt;language&gt;eng&lt;/language&gt;&lt;/record&gt;&lt;/Cite&gt;&lt;/EndNote&gt;</w:instrText>
      </w:r>
      <w:r>
        <w:rPr>
          <w:lang w:val="en-US"/>
        </w:rPr>
      </w:r>
      <w:r>
        <w:rPr>
          <w:lang w:val="en-US"/>
        </w:rPr>
        <w:fldChar w:fldCharType="separate"/>
      </w:r>
      <w:r>
        <w:rPr>
          <w:lang w:val="en-US"/>
        </w:rPr>
      </w:r>
      <w:r>
        <w:rPr>
          <w:lang w:val="en-GB"/>
        </w:rPr>
        <w:t>(Bower et al., 2022)</w:t>
      </w:r>
      <w:r>
        <w:rPr>
          <w:lang w:val="en-US"/>
        </w:rPr>
      </w:r>
      <w:r>
        <w:rPr>
          <w:lang w:val="en-US"/>
        </w:rPr>
        <w:fldChar w:fldCharType="end"/>
      </w:r>
      <w:r>
        <w:rPr>
          <w:lang w:val="en-US"/>
        </w:rPr>
        <w:t xml:space="preserve">. This is a clear indication that inflammatory changes are associated also with alterations of mental status </w:t>
      </w:r>
      <w:r>
        <w:fldChar w:fldCharType="begin"/>
      </w:r>
      <w:r>
        <w:rPr>
          <w:lang w:val="en-US"/>
        </w:rPr>
        <w:instrText>ADDIN EN.CITE &lt;EndNote&gt;&lt;Cite&gt;&lt;Author&gt;Dantzer&lt;/Author&gt;&lt;Year&gt;2008&lt;/Year&gt;&lt;RecNum&gt;102&lt;/RecNum&gt;&lt;DisplayText&gt;(Dantzer et al., 2008)&lt;/DisplayText&gt;&lt;record&gt;&lt;rec-number&gt;102&lt;/rec-number&gt;&lt;foreign-keys&gt;&lt;key app="EN" db-id="9tt09s2ss9vtrhedz5b55dtx0005ssfv2rwp" timestamp="1671383654"&gt;102&lt;/key&gt;&lt;/foreign-keys&gt;&lt;ref-type name="Journal Article"&gt;17&lt;/ref-type&gt;&lt;contributors&gt;&lt;authors&gt;&lt;author&gt;Dantzer, Robert&lt;/author&gt;&lt;author&gt;O&amp;apos;Connor, Jason C.&lt;/author&gt;&lt;author&gt;Freund, Gregory G.&lt;/author&gt;&lt;author&gt;Johnson, Rodney W.&lt;/author&gt;&lt;author&gt;Kelley, Keith W.&lt;/author&gt;&lt;/authors&gt;&lt;/contributors&gt;&lt;titles&gt;&lt;title&gt;From inflammation to sickness and depression: when the immune system subjugates the brain&lt;/title&gt;&lt;secondary-title&gt;Nature Reviews Neuroscience&lt;/secondary-title&gt;&lt;/titles&gt;&lt;periodical&gt;&lt;full-title&gt;Nature Reviews Neuroscience&lt;/full-title&gt;&lt;/periodical&gt;&lt;pages&gt;46-56&lt;/pages&gt;&lt;volume&gt;9&lt;/volume&gt;&lt;number&gt;1&lt;/number&gt;&lt;dates&gt;&lt;year&gt;2008&lt;/year&gt;&lt;pub-dates&gt;&lt;date&gt;2008/01/01&lt;/date&gt;&lt;/pub-dates&gt;&lt;/dates&gt;&lt;isbn&gt;1471-0048&lt;/isbn&gt;&lt;urls&gt;&lt;related-urls&gt;&lt;url&gt;https://doi.org/10.1038/nrn2297&lt;/url&gt;&lt;/related-urls&gt;&lt;/urls&gt;&lt;electronic-resource-num&gt;10.1038/nrn2297&lt;/electronic-resource-num&gt;&lt;/record&gt;&lt;/Cite&gt;&lt;/EndNote&gt;</w:instrText>
      </w:r>
      <w:r>
        <w:rPr>
          <w:lang w:val="en-US"/>
        </w:rPr>
      </w:r>
      <w:r>
        <w:rPr>
          <w:lang w:val="en-US"/>
        </w:rPr>
        <w:fldChar w:fldCharType="separate"/>
      </w:r>
      <w:r>
        <w:rPr>
          <w:lang w:val="en-US"/>
        </w:rPr>
        <w:t>(Dantzer et al., 2008)</w:t>
      </w:r>
      <w:r>
        <w:rPr>
          <w:lang w:val="en-US"/>
        </w:rPr>
      </w:r>
      <w:r>
        <w:rPr>
          <w:lang w:val="en-US"/>
        </w:rPr>
        <w:fldChar w:fldCharType="end"/>
      </w:r>
      <w:r>
        <w:rPr>
          <w:lang w:val="en-US"/>
        </w:rPr>
        <w:t>. Alterations</w:t>
      </w:r>
      <w:ins w:id="447" w:author="Unknown Author" w:date="2023-01-21T22:32:18Z">
        <w:r>
          <w:rPr>
            <w:lang w:val="en-US"/>
          </w:rPr>
          <w:t xml:space="preserve"> of</w:t>
        </w:r>
      </w:ins>
      <w:r>
        <w:rPr>
          <w:lang w:val="en-US"/>
        </w:rPr>
        <w:t xml:space="preserve"> kynurenine levels and the serotonin pathway activity were described in acute COVID-19 using a metabolomics approach, with this pathway being the most prominently affected of all of the investigated compounds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(Thomas et al., 2020)</w:t>
      </w:r>
      <w:r>
        <w:rPr>
          <w:lang w:val="en-US"/>
        </w:rPr>
      </w:r>
      <w:r>
        <w:rPr>
          <w:lang w:val="en-US"/>
        </w:rPr>
        <w:fldChar w:fldCharType="end"/>
      </w:r>
      <w:r>
        <w:rPr>
          <w:lang w:val="en-US"/>
        </w:rPr>
        <w:t xml:space="preserve">. Elevated kynurenine levels were also found in the urine of COVID-19 patients and associated with disease severity  </w:t>
      </w:r>
      <w:r>
        <w:fldChar w:fldCharType="begin"/>
      </w:r>
      <w:r>
        <w:rPr>
          <w:lang w:val="en-US"/>
        </w:rPr>
        <w:instrText>ADDIN EN.CITE &lt;EndNote&gt;&lt;Cite&gt;&lt;Author&gt;Dewulf&lt;/Author&gt;&lt;Year&gt;2022&lt;/Year&gt;&lt;RecNum&gt;85&lt;/RecNum&gt;&lt;DisplayText&gt;(Dewulf et al., 2022)&lt;/DisplayText&gt;&lt;record&gt;&lt;rec-number&gt;85&lt;/rec-number&gt;&lt;foreign-keys&gt;&lt;key app="EN" db-id="9tt09s2ss9vtrhedz5b55dtx0005ssfv2rwp" timestamp="1665401180"&gt;85&lt;/key&gt;&lt;/foreign-keys&gt;&lt;ref-type name="Journal Article"&gt;17&lt;/ref-type&gt;&lt;contributors&gt;&lt;authors&gt;&lt;author&gt;Dewulf, Joseph P.&lt;/author&gt;&lt;author&gt;Martin, Manon&lt;/author&gt;&lt;author&gt;Marie, Sandrine&lt;/author&gt;&lt;author&gt;Oguz, Fabie&lt;/author&gt;&lt;author&gt;Belkhir, Leila&lt;/author&gt;&lt;author&gt;De Greef, Julien&lt;/author&gt;&lt;author&gt;Yombi, Jean Cyr&lt;/author&gt;&lt;author&gt;Wittebole, Xavier&lt;/author&gt;&lt;author&gt;Laterre, Pierre-François&lt;/author&gt;&lt;author&gt;Jadoul, Michel&lt;/author&gt;&lt;author&gt;Gatto, Laurent&lt;/author&gt;&lt;author&gt;Bommer, Guido T.&lt;/author&gt;&lt;author&gt;Morelle, Johann&lt;/author&gt;&lt;/authors&gt;&lt;/contributors&gt;&lt;titles&gt;&lt;title&gt;Urine metabolomics links dysregulation of the tryptophan-kynurenine pathway to inflammation and severity of COVID-19&lt;/title&gt;&lt;secondary-title&gt;Scientific Reports&lt;/secondary-title&gt;&lt;/titles&gt;&lt;periodical&gt;&lt;full-title&gt;Scientific Reports&lt;/full-title&gt;&lt;/periodical&gt;&lt;pages&gt;9959&lt;/pages&gt;&lt;volume&gt;12&lt;/volume&gt;&lt;number&gt;1&lt;/number&gt;&lt;dates&gt;&lt;year&gt;2022&lt;/year&gt;&lt;pub-dates&gt;&lt;date&gt;2022/06/15&lt;/date&gt;&lt;/pub-dates&gt;&lt;/dates&gt;&lt;isbn&gt;2045-2322&lt;/isbn&gt;&lt;urls&gt;&lt;related-urls&gt;&lt;url&gt;https://doi.org/10.1038/s41598-022-14292-w&lt;/url&gt;&lt;/related-urls&gt;&lt;/urls&gt;&lt;electronic-resource-num&gt;10.1038/s41598-022-14292-w&lt;/electronic-resource-num&gt;&lt;/record&gt;&lt;/Cite&gt;&lt;/EndNote&gt;</w:instrText>
      </w:r>
      <w:r>
        <w:rPr>
          <w:lang w:val="en-US"/>
        </w:rPr>
      </w:r>
      <w:r>
        <w:rPr>
          <w:lang w:val="en-US"/>
        </w:rPr>
        <w:fldChar w:fldCharType="separate"/>
      </w:r>
      <w:r>
        <w:rPr>
          <w:lang w:val="en-US"/>
        </w:rPr>
      </w:r>
      <w:r>
        <w:rPr>
          <w:lang w:val="en-GB"/>
        </w:rPr>
        <w:t>(Dewulf et al., 2022)</w:t>
      </w:r>
      <w:r>
        <w:rPr>
          <w:lang w:val="en-US"/>
        </w:rPr>
      </w:r>
      <w:r>
        <w:rPr>
          <w:lang w:val="en-US"/>
        </w:rPr>
        <w:fldChar w:fldCharType="end"/>
      </w:r>
      <w:r>
        <w:rPr>
          <w:lang w:val="en-US"/>
        </w:rPr>
        <w:t xml:space="preserve">. These findings were summarized in a recent metaanalysis confirming the alterations of KYN/TRP ratio in COVID-19 and especially in its severe manifestations  </w:t>
      </w:r>
      <w:r>
        <w:fldChar w:fldCharType="begin"/>
      </w:r>
      <w:r>
        <w:rPr>
          <w:lang w:val="en-US"/>
        </w:rPr>
        <w:instrText>ADDIN EN.CITE &lt;EndNote&gt;&lt;Cite&gt;&lt;Author&gt;Almulla&lt;/Author&gt;&lt;Year&gt;2022&lt;/Year&gt;&lt;RecNum&gt;86&lt;/RecNum&gt;&lt;DisplayText&gt;(Almulla et al., 2022)&lt;/DisplayText&gt;&lt;record&gt;&lt;rec-number&gt;86&lt;/rec-number&gt;&lt;foreign-keys&gt;&lt;key app="EN" db-id="9tt09s2ss9vtrhedz5b55dtx0005ssfv2rwp" timestamp="1665401221"&gt;86&lt;/key&gt;&lt;/foreign-keys&gt;&lt;ref-type name="Journal Article"&gt;17&lt;/ref-type&gt;&lt;contributors&gt;&lt;authors&gt;&lt;author&gt;Almulla, Abbas F.&lt;/author&gt;&lt;author&gt;Supasitthumrong, Thitiporn&lt;/author&gt;&lt;author&gt;Tunvirachaisakul, Chavit&lt;/author&gt;&lt;author&gt;Algon, Ali Abbas Abo&lt;/author&gt;&lt;author&gt;Al-Hakeim, Hussein K.&lt;/author&gt;&lt;author&gt;Maes, Michael&lt;/author&gt;&lt;/authors&gt;&lt;/contributors&gt;&lt;titles&gt;&lt;title&gt;The tryptophan catabolite or kynurenine pathway in COVID-19 and critical COVID-19: a systematic review and meta-analysis&lt;/title&gt;&lt;secondary-title&gt;BMC Infectious Diseases&lt;/secondary-title&gt;&lt;/titles&gt;&lt;periodical&gt;&lt;full-title&gt;BMC Infectious Diseases&lt;/full-title&gt;&lt;/periodical&gt;&lt;pages&gt;615&lt;/pages&gt;&lt;volume&gt;22&lt;/volume&gt;&lt;number&gt;1&lt;/number&gt;&lt;dates&gt;&lt;year&gt;2022&lt;/year&gt;&lt;pub-dates&gt;&lt;date&gt;2022/07/15&lt;/date&gt;&lt;/pub-dates&gt;&lt;/dates&gt;&lt;isbn&gt;1471-2334&lt;/isbn&gt;&lt;urls&gt;&lt;related-urls&gt;&lt;url&gt;https://doi.org/10.1186/s12879-022-07582-1&lt;/url&gt;&lt;/related-urls&gt;&lt;/urls&gt;&lt;electronic-resource-num&gt;10.1186/s12879-022-07582-1&lt;/electronic-resource-num&gt;&lt;/record&gt;&lt;/Cite&gt;&lt;/EndNote&gt;</w:instrText>
      </w:r>
      <w:r>
        <w:rPr>
          <w:lang w:val="en-US"/>
        </w:rPr>
      </w:r>
      <w:r>
        <w:rPr>
          <w:lang w:val="en-US"/>
        </w:rPr>
        <w:fldChar w:fldCharType="separate"/>
      </w:r>
      <w:r>
        <w:rPr>
          <w:lang w:val="en-US"/>
        </w:rPr>
      </w:r>
      <w:r>
        <w:rPr>
          <w:lang w:val="en-GB"/>
        </w:rPr>
        <w:t>(Almulla et al., 2022)</w:t>
      </w:r>
      <w:r>
        <w:rPr>
          <w:lang w:val="en-US"/>
        </w:rPr>
      </w:r>
      <w:r>
        <w:rPr>
          <w:lang w:val="en-US"/>
        </w:rPr>
        <w:fldChar w:fldCharType="end"/>
      </w:r>
      <w:r>
        <w:rPr>
          <w:lang w:val="en-US"/>
        </w:rPr>
        <w:t xml:space="preserve">. Furthermore, profound alterations of aminoacid turnover and KYN  metabolism were identified as a unique </w:t>
      </w:r>
      <w:del w:id="448" w:author="Unknown Author" w:date="2023-01-21T22:32:38Z">
        <w:r>
          <w:rPr>
            <w:lang w:val="en-US"/>
          </w:rPr>
          <w:delText>pheynotype</w:delText>
        </w:r>
      </w:del>
      <w:r>
        <w:rPr>
          <w:lang w:val="en-US"/>
        </w:rPr>
        <w:t xml:space="preserve"> of COVID-19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(Lawler et al., 2021)</w:t>
      </w:r>
      <w:r>
        <w:rPr>
          <w:lang w:val="en-US"/>
        </w:rPr>
      </w:r>
      <w:r>
        <w:rPr>
          <w:lang w:val="en-US"/>
        </w:rPr>
        <w:fldChar w:fldCharType="end"/>
      </w:r>
      <w:r>
        <w:rPr>
          <w:lang w:val="en-US"/>
        </w:rPr>
        <w:t>.</w:t>
      </w:r>
    </w:p>
    <w:p>
      <w:pPr>
        <w:pStyle w:val="TextBody"/>
        <w:rPr>
          <w:lang w:val="en-US"/>
        </w:rPr>
      </w:pPr>
      <w:r>
        <w:rPr>
          <w:lang w:val="en-US"/>
        </w:rPr>
      </w:r>
    </w:p>
    <w:p>
      <w:pPr>
        <w:pStyle w:val="TextBody"/>
        <w:rPr>
          <w:lang w:val="en-US"/>
        </w:rPr>
      </w:pPr>
      <w:bookmarkStart w:id="5" w:name="bbib85"/>
      <w:r>
        <w:rPr>
          <w:lang w:val="en-US"/>
        </w:rPr>
        <w:t xml:space="preserve">Low grade inflammation is a transdiagnostic feature of many psychiatric disorders and psychopathological symptoms  </w:t>
      </w:r>
      <w:r>
        <w:fldChar w:fldCharType="begin"/>
      </w:r>
      <w:r>
        <w:rPr>
          <w:lang w:val="en-US"/>
        </w:rPr>
        <w:instrText>ADDIN EN.CITE &lt;EndNote&gt;&lt;Cite&gt;&lt;Author&gt;Miller&lt;/Author&gt;&lt;Year&gt;2016&lt;/Year&gt;&lt;RecNum&gt;84&lt;/RecNum&gt;&lt;DisplayText&gt;(Miller and Raison, 2016)&lt;/DisplayText&gt;&lt;record&gt;&lt;rec-number&gt;84&lt;/rec-number&gt;&lt;foreign-keys&gt;&lt;key app="EN" db-id="9tt09s2ss9vtrhedz5b55dtx0005ssfv2rwp" timestamp="1665401139"&gt;84&lt;/key&gt;&lt;/foreign-keys&gt;&lt;ref-type name="Journal Article"&gt;17&lt;/ref-type&gt;&lt;contributors&gt;&lt;authors&gt;&lt;author&gt;Miller, Andrew H.&lt;/author&gt;&lt;author&gt;Raison, Charles L.&lt;/author&gt;&lt;/authors&gt;&lt;/contributors&gt;&lt;titles&gt;&lt;title&gt;The role of inflammation in depression: from evolutionary imperative to modern treatment target&lt;/title&gt;&lt;secondary-title&gt;Nature Reviews Immunology&lt;/secondary-title&gt;&lt;/titles&gt;&lt;periodical&gt;&lt;full-title&gt;Nature Reviews Immunology&lt;/full-title&gt;&lt;/periodical&gt;&lt;pages&gt;22-34&lt;/pages&gt;&lt;volume&gt;16&lt;/volume&gt;&lt;number&gt;1&lt;/number&gt;&lt;dates&gt;&lt;year&gt;2016&lt;/year&gt;&lt;pub-dates&gt;&lt;date&gt;2016/01/01&lt;/date&gt;&lt;/pub-dates&gt;&lt;/dates&gt;&lt;isbn&gt;1474-1741&lt;/isbn&gt;&lt;urls&gt;&lt;related-urls&gt;&lt;url&gt;https://doi.org/10.1038/nri.2015.5&lt;/url&gt;&lt;/related-urls&gt;&lt;/urls&gt;&lt;electronic-resource-num&gt;10.1038/nri.2015.5&lt;/electronic-resource-num&gt;&lt;/record&gt;&lt;/Cite&gt;&lt;/EndNote&gt;</w:instrText>
      </w:r>
      <w:r>
        <w:rPr>
          <w:lang w:val="en-US"/>
        </w:rPr>
      </w:r>
      <w:r>
        <w:rPr>
          <w:lang w:val="en-US"/>
        </w:rPr>
        <w:fldChar w:fldCharType="separate"/>
      </w:r>
      <w:r>
        <w:rPr>
          <w:lang w:val="en-US"/>
        </w:rPr>
        <w:t>(Miller and Raison, 2016)</w:t>
      </w:r>
      <w:r>
        <w:rPr>
          <w:lang w:val="en-US"/>
        </w:rPr>
      </w:r>
      <w:r>
        <w:rPr>
          <w:lang w:val="en-US"/>
        </w:rPr>
        <w:fldChar w:fldCharType="end"/>
      </w:r>
      <w:r>
        <w:rPr>
          <w:lang w:val="en-US"/>
        </w:rPr>
        <w:t xml:space="preserve">. Recently, elevated levels of pre-pandemic inflammation makers  could be associated with a 40% greater risk of developing depressive symptoms in the early months of the pandemic, and mental stress was proposed as the mediating factor </w:t>
      </w:r>
      <w:r>
        <w:fldChar w:fldCharType="begin"/>
      </w:r>
      <w:r>
        <w:rPr>
          <w:lang w:val="en-US"/>
        </w:rPr>
        <w:instrText>ADDIN EN.CITE &lt;EndNote&gt;&lt;Cite&gt;&lt;Author&gt;Hamilton&lt;/Author&gt;&lt;Year&gt;2021&lt;/Year&gt;&lt;RecNum&gt;93&lt;/RecNum&gt;&lt;DisplayText&gt;(Hamilton et al., 2021)&lt;/DisplayText&gt;&lt;record&gt;&lt;rec-number&gt;93&lt;/rec-number&gt;&lt;foreign-keys&gt;&lt;key app="EN" db-id="9tt09s2ss9vtrhedz5b55dtx0005ssfv2rwp" timestamp="1665401740"&gt;93&lt;/key&gt;&lt;/foreign-keys&gt;&lt;ref-type name="Journal Article"&gt;17&lt;/ref-type&gt;&lt;contributors&gt;&lt;authors&gt;&lt;author&gt;Hamilton, O. S.&lt;/author&gt;&lt;author&gt;Cadar, D.&lt;/author&gt;&lt;author&gt;Steptoe, A.&lt;/author&gt;&lt;/authors&gt;&lt;/contributors&gt;&lt;auth-address&gt;Behavioural Science and Health, University College London, London, UK. odessa.hamilton.19@ucl.ac.uk.&amp;#xD;Behavioural Science and Health, University College London, London, UK.&lt;/auth-address&gt;&lt;titles&gt;&lt;title&gt;Systemic inflammation and emotional responses during the COVID-19 pandemic&lt;/title&gt;&lt;secondary-title&gt;Transl Psychiatry&lt;/secondary-title&gt;&lt;/titles&gt;&lt;periodical&gt;&lt;full-title&gt;Transl Psychiatry&lt;/full-title&gt;&lt;/periodical&gt;&lt;pages&gt;626&lt;/pages&gt;&lt;volume&gt;11&lt;/volume&gt;&lt;number&gt;1&lt;/number&gt;&lt;edition&gt;2021/12/11&lt;/edition&gt;&lt;keywords&gt;&lt;keyword&gt;Aged&lt;/keyword&gt;&lt;keyword&gt;*covid-19&lt;/keyword&gt;&lt;keyword&gt;Depression/epidemiology&lt;/keyword&gt;&lt;keyword&gt;Emotions&lt;/keyword&gt;&lt;keyword&gt;Humans&lt;/keyword&gt;&lt;keyword&gt;Inflammation/epidemiology&lt;/keyword&gt;&lt;keyword&gt;Longitudinal Studies&lt;/keyword&gt;&lt;keyword&gt;*Pandemics&lt;/keyword&gt;&lt;keyword&gt;SARS-CoV-2&lt;/keyword&gt;&lt;/keywords&gt;&lt;dates&gt;&lt;year&gt;2021&lt;/year&gt;&lt;pub-dates&gt;&lt;date&gt;Dec 9&lt;/date&gt;&lt;/pub-dates&gt;&lt;/dates&gt;&lt;isbn&gt;2158-3188&lt;/isbn&gt;&lt;accession-num&gt;34887380&lt;/accession-num&gt;&lt;urls&gt;&lt;/urls&gt;&lt;custom2&gt;PMC8656139&lt;/custom2&gt;&lt;electronic-resource-num&gt;10.1038/s41398-021-01753-5&lt;/electronic-resource-num&gt;&lt;remote-database-provider&gt;NLM&lt;/remote-database-provider&gt;&lt;language&gt;eng&lt;/language&gt;&lt;/record&gt;&lt;/Cite&gt;&lt;/EndNote&gt;</w:instrText>
      </w:r>
      <w:r>
        <w:rPr>
          <w:lang w:val="en-US"/>
        </w:rPr>
      </w:r>
      <w:r>
        <w:rPr>
          <w:lang w:val="en-US"/>
        </w:rPr>
        <w:fldChar w:fldCharType="separate"/>
      </w:r>
      <w:r>
        <w:rPr>
          <w:lang w:val="en-US"/>
        </w:rPr>
        <w:t>(Hamilton et al., 2021)</w:t>
      </w:r>
      <w:r>
        <w:rPr>
          <w:lang w:val="en-US"/>
        </w:rPr>
      </w:r>
      <w:r>
        <w:rPr>
          <w:lang w:val="en-US"/>
        </w:rPr>
        <w:fldChar w:fldCharType="end"/>
      </w:r>
      <w:r>
        <w:rPr>
          <w:lang w:val="en-US"/>
        </w:rPr>
        <w:t>.</w:t>
      </w:r>
      <w:bookmarkEnd w:id="5"/>
      <w:r>
        <w:rPr>
          <w:lang w:val="en-US"/>
        </w:rPr>
        <w:t xml:space="preserve"> Protracted systemic inflammation beyond acute phase of COVID-19 was linked to reduced antioxidative glutathion in the brain as well as with depressive symptoms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(Poletti et al., 2022)</w:t>
      </w:r>
      <w:r>
        <w:rPr>
          <w:lang w:val="en-US"/>
        </w:rPr>
      </w:r>
      <w:r>
        <w:rPr>
          <w:lang w:val="en-US"/>
        </w:rPr>
        <w:fldChar w:fldCharType="end"/>
      </w:r>
      <w:r>
        <w:rPr>
          <w:lang w:val="en-US"/>
        </w:rPr>
        <w:t xml:space="preserve">. Elevated inflammatory markers during acute COVID-19 were shown to predict psychopathology at three months follow up, underlining the role of inflammation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(Mazza et al., 2021)</w:t>
      </w:r>
      <w:r>
        <w:rPr>
          <w:lang w:val="en-US"/>
        </w:rPr>
      </w:r>
      <w:r>
        <w:rPr>
          <w:lang w:val="en-US"/>
        </w:rPr>
        <w:fldChar w:fldCharType="end"/>
      </w:r>
      <w:r>
        <w:rPr>
          <w:lang w:val="en-US"/>
        </w:rPr>
        <w:t xml:space="preserve">. This finding was supported by observation of protective effects of cytokine-blocking agents in acute COVID-19 against </w:t>
      </w:r>
      <w:del w:id="449" w:author="Unknown Author" w:date="2023-01-21T22:34:19Z">
        <w:r>
          <w:rPr>
            <w:lang w:val="en-US"/>
          </w:rPr>
          <w:delText>the later onset of</w:delText>
        </w:r>
      </w:del>
      <w:ins w:id="450" w:author="Unknown Author" w:date="2023-01-21T22:34:19Z">
        <w:r>
          <w:rPr>
            <w:rFonts w:eastAsia="Calibri" w:cs="" w:cstheme="minorBidi" w:eastAsiaTheme="minorHAnsi"/>
            <w:color w:val="auto"/>
            <w:kern w:val="0"/>
            <w:sz w:val="22"/>
            <w:szCs w:val="22"/>
            <w:lang w:val="en-US" w:eastAsia="en-US" w:bidi="ar-SA"/>
          </w:rPr>
          <w:t>development of</w:t>
        </w:r>
      </w:ins>
      <w:r>
        <w:rPr>
          <w:lang w:val="en-US"/>
        </w:rPr>
        <w:t xml:space="preserve"> depressive symptoms</w:t>
      </w:r>
      <w:ins w:id="451" w:author="Unknown Author" w:date="2023-01-21T22:34:25Z">
        <w:r>
          <w:rPr>
            <w:lang w:val="en-US"/>
          </w:rPr>
          <w:t xml:space="preserve"> during recovery </w:t>
        </w:r>
      </w:ins>
      <w:r>
        <w:rPr>
          <w:lang w:val="en-US"/>
        </w:rPr>
        <w:t xml:space="preserve">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(Benedetti et al., 2021)</w:t>
      </w:r>
      <w:r>
        <w:rPr>
          <w:lang w:val="en-US"/>
        </w:rPr>
      </w:r>
      <w:r>
        <w:rPr>
          <w:lang w:val="en-US"/>
        </w:rPr>
        <w:fldChar w:fldCharType="end"/>
      </w:r>
      <w:r>
        <w:rPr>
          <w:lang w:val="en-US"/>
        </w:rPr>
        <w:t xml:space="preserve">. In our local cohort the increases in KYN/TRP are reflective of higher IDO1 activity  and related to inflammation as well as SARS-CoV-2 status. Serum metabolomics and proteomics data from the INCOV validation cohort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(Su et al., 2022)</w:t>
      </w:r>
      <w:r>
        <w:rPr>
          <w:lang w:val="en-US"/>
        </w:rPr>
      </w:r>
      <w:r>
        <w:rPr>
          <w:lang w:val="en-US"/>
        </w:rPr>
        <w:fldChar w:fldCharType="end"/>
      </w:r>
      <w:r>
        <w:rPr>
          <w:lang w:val="en-US"/>
        </w:rPr>
        <w:t xml:space="preserve"> indicate strongly, that systemic availability of the serotonin precursor TRP and circulating amounts of KYN and quinolinic acid, the products of IDO1-mediated TRP decay stays under control of systemic inflammation during acute COVID-19 and recovery. Interestingly, in both analyzed cohorts, serum levels of inflammatory cytokines were comparable in fully recovered COVID-19 patients and uninfected controls.  </w:t>
      </w:r>
      <w:commentRangeStart w:id="36"/>
      <w:r>
        <w:rPr>
          <w:lang w:val="en-US"/>
        </w:rPr>
        <w:t>Yet, COVID-19-associated depression, anxiety, sleep problems and self-reported neurological abnormalities were paralleled by substantially lower circulating TRP levels and higher serum amounts of TRYCATs.</w:t>
      </w:r>
      <w:r>
        <w:rPr>
          <w:lang w:val="en-US"/>
        </w:rPr>
      </w:r>
      <w:ins w:id="452" w:author="Unknown Author" w:date="2023-01-21T22:35:15Z">
        <w:commentRangeEnd w:id="36"/>
        <w:r>
          <w:commentReference w:id="36"/>
        </w:r>
        <w:r>
          <w:rPr/>
          <w:commentReference w:id="37"/>
        </w:r>
      </w:ins>
      <w:r>
        <w:rPr>
          <w:lang w:val="en-US"/>
        </w:rPr>
        <w:t xml:space="preserve"> The potential role of KYN/TRP and IDO activation has been summarized in a recent hypothesis paper </w:t>
      </w:r>
      <w:r>
        <w:fldChar w:fldCharType="begin"/>
      </w:r>
      <w:r>
        <w:rPr>
          <w:lang w:val="en-US"/>
        </w:rPr>
        <w:instrText>ADDIN EN.CITE &lt;EndNote&gt;&lt;Cite&gt;&lt;Author&gt;Eroğlu&lt;/Author&gt;&lt;Year&gt;2021&lt;/Year&gt;&lt;RecNum&gt;89&lt;/RecNum&gt;&lt;DisplayText&gt;(Eroğlu et al., 2021)&lt;/DisplayText&gt;&lt;record&gt;&lt;rec-number&gt;89&lt;/rec-number&gt;&lt;foreign-keys&gt;&lt;key app="EN" db-id="9tt09s2ss9vtrhedz5b55dtx0005ssfv2rwp" timestamp="1665401539"&gt;89&lt;/key&gt;&lt;/foreign-keys&gt;&lt;ref-type name="Journal Article"&gt;17&lt;/ref-type&gt;&lt;contributors&gt;&lt;authors&gt;&lt;author&gt;Eroğlu, İ&lt;/author&gt;&lt;author&gt;Eroğlu, BÇ&lt;/author&gt;&lt;author&gt;Güven, G. S.&lt;/author&gt;&lt;/authors&gt;&lt;/contributors&gt;&lt;auth-address&gt;Department of Internal Medicine, Faculty of Medicine, Hacettepe University, Ankara, Turkey. Electronic address: i.eroglu.1903@gmail.com.&amp;#xD;Department of Internal Medicine, Faculty of Medicine, Hacettepe University, Ankara, Turkey.&amp;#xD;Department of General Internal Medicine, Faculty of Medicine, Hacettepe University, Ankara, Turkey.&lt;/auth-address&gt;&lt;titles&gt;&lt;title&gt;Altered tryptophan absorption and metabolism could underlie long-term symptoms in survivors of coronavirus disease 2019 (COVID-19)&lt;/title&gt;&lt;secondary-title&gt;Nutrition&lt;/secondary-title&gt;&lt;/titles&gt;&lt;periodical&gt;&lt;full-title&gt;Nutrition&lt;/full-title&gt;&lt;/periodical&gt;&lt;pages&gt;111308&lt;/pages&gt;&lt;volume&gt;90&lt;/volume&gt;&lt;edition&gt;2021/06/11&lt;/edition&gt;&lt;keywords&gt;&lt;keyword&gt;*COVID-19/complications&lt;/keyword&gt;&lt;keyword&gt;Humans&lt;/keyword&gt;&lt;keyword&gt;SARS-CoV-2&lt;/keyword&gt;&lt;keyword&gt;Survivors&lt;/keyword&gt;&lt;keyword&gt;Tryptophan&lt;/keyword&gt;&lt;keyword&gt;Altered&lt;/keyword&gt;&lt;keyword&gt;Covid-19&lt;/keyword&gt;&lt;keyword&gt;Long-covid&lt;/keyword&gt;&lt;keyword&gt;Malabsorption&lt;/keyword&gt;&lt;keyword&gt;Metabolism&lt;/keyword&gt;&lt;/keywords&gt;&lt;dates&gt;&lt;year&gt;2021&lt;/year&gt;&lt;pub-dates&gt;&lt;date&gt;Oct&lt;/date&gt;&lt;/pub-dates&gt;&lt;/dates&gt;&lt;isbn&gt;0899-9007 (Print)&amp;#xD;0899-9007&lt;/isbn&gt;&lt;accession-num&gt;34111831&lt;/accession-num&gt;&lt;urls&gt;&lt;/urls&gt;&lt;custom2&gt;PMC8087860&lt;/custom2&gt;&lt;electronic-resource-num&gt;10.1016/j.nut.2021.111308&lt;/electronic-resource-num&gt;&lt;remote-database-provider&gt;NLM&lt;/remote-database-provider&gt;&lt;language&gt;eng&lt;/language&gt;&lt;/record&gt;&lt;/Cite&gt;&lt;/EndNote&gt;</w:instrText>
      </w:r>
      <w:r>
        <w:rPr>
          <w:lang w:val="en-US"/>
        </w:rPr>
      </w:r>
      <w:r>
        <w:rPr>
          <w:lang w:val="en-US"/>
        </w:rPr>
        <w:fldChar w:fldCharType="separate"/>
      </w:r>
      <w:r>
        <w:rPr>
          <w:lang w:val="en-US"/>
        </w:rPr>
      </w:r>
      <w:r>
        <w:rPr>
          <w:lang w:val="en-GB"/>
        </w:rPr>
        <w:t>(Eroğlu et al., 2021)</w:t>
      </w:r>
      <w:r>
        <w:rPr>
          <w:lang w:val="en-US"/>
        </w:rPr>
      </w:r>
      <w:r>
        <w:rPr>
          <w:lang w:val="en-US"/>
        </w:rPr>
        <w:fldChar w:fldCharType="end"/>
      </w:r>
      <w:r>
        <w:rPr>
          <w:lang w:val="en-US"/>
        </w:rPr>
        <w:t xml:space="preserve"> and KYN has been suggested as a potential marker of in individuals with status post COVID-19 </w:t>
      </w:r>
      <w:r>
        <w:fldChar w:fldCharType="begin"/>
      </w:r>
      <w:r>
        <w:rPr>
          <w:lang w:val="en-US"/>
        </w:rPr>
        <w:instrText>ADDIN EN.CITE &lt;EndNote&gt;&lt;Cite&gt;&lt;Author&gt;Bizjak&lt;/Author&gt;&lt;Year&gt;2022&lt;/Year&gt;&lt;RecNum&gt;95&lt;/RecNum&gt;&lt;DisplayText&gt;(Bizjak et al., 2022)&lt;/DisplayText&gt;&lt;record&gt;&lt;rec-number&gt;95&lt;/rec-number&gt;&lt;foreign-keys&gt;&lt;key app="EN" db-id="9tt09s2ss9vtrhedz5b55dtx0005ssfv2rwp" timestamp="1665414819"&gt;95&lt;/key&gt;&lt;/foreign-keys&gt;&lt;ref-type name="Journal Article"&gt;17&lt;/ref-type&gt;&lt;contributors&gt;&lt;authors&gt;&lt;author&gt;Bizjak, D. A.&lt;/author&gt;&lt;author&gt;Stangl, M.&lt;/author&gt;&lt;author&gt;Börner, N.&lt;/author&gt;&lt;author&gt;Bösch, F.&lt;/author&gt;&lt;author&gt;Durner, J.&lt;/author&gt;&lt;author&gt;Drunin, G.&lt;/author&gt;&lt;author&gt;Buhl, J. L.&lt;/author&gt;&lt;author&gt;Abendroth, D.&lt;/author&gt;&lt;/authors&gt;&lt;/contributors&gt;&lt;auth-address&gt;Division of Sports and Rehabilitation Medicine, Ulm University Hospital, Ulm, Germany.&amp;#xD;Division of General, Visceral and Transplant Surgery, Hospital Großhadern, Ludwig-Maximilians-University, Munich, Germany.&amp;#xD;Neurology Department, Special Medical Clinic Ichenhausen, Ichenhausen, Germany.&amp;#xD;Division of Surgery, Ulm University Hospital, Ulm, Germany.&lt;/auth-address&gt;&lt;titles&gt;&lt;title&gt;Kynurenine serves as useful biomarker in acute, Long- and Post-COVID-19 diagnostics&lt;/title&gt;&lt;secondary-title&gt;Front Immunol&lt;/secondary-title&gt;&lt;/titles&gt;&lt;periodical&gt;&lt;full-title&gt;Front Immunol&lt;/full-title&gt;&lt;/periodical&gt;&lt;pages&gt;1004545&lt;/pages&gt;&lt;volume&gt;13&lt;/volume&gt;&lt;edition&gt;2022/10/11&lt;/edition&gt;&lt;keywords&gt;&lt;keyword&gt;COVID-19 monitoring&lt;/keyword&gt;&lt;keyword&gt;Long-COVID biomarkers&lt;/keyword&gt;&lt;keyword&gt;inflammation diagnostics&lt;/keyword&gt;&lt;keyword&gt;innate immunity&lt;/keyword&gt;&lt;keyword&gt;kynurenine reference values&lt;/keyword&gt;&lt;keyword&gt;commercial or financial relationships that could be construed as a potential&lt;/keyword&gt;&lt;keyword&gt;conflict of interest.&lt;/keyword&gt;&lt;/keywords&gt;&lt;dates&gt;&lt;year&gt;2022&lt;/year&gt;&lt;/dates&gt;&lt;isbn&gt;1664-3224&lt;/isbn&gt;&lt;accession-num&gt;36211365&lt;/accession-num&gt;&lt;urls&gt;&lt;/urls&gt;&lt;custom2&gt;PMC9537769&lt;/custom2&gt;&lt;electronic-resource-num&gt;10.3389/fimmu.2022.1004545&lt;/electronic-resource-num&gt;&lt;remote-database-provider&gt;NLM&lt;/remote-database-provider&gt;&lt;language&gt;eng&lt;/language&gt;&lt;/record&gt;&lt;/Cite&gt;&lt;/EndNote&gt;</w:instrText>
      </w:r>
      <w:r>
        <w:rPr>
          <w:lang w:val="en-US"/>
        </w:rPr>
      </w:r>
      <w:r>
        <w:rPr>
          <w:lang w:val="en-US"/>
        </w:rPr>
        <w:fldChar w:fldCharType="separate"/>
      </w:r>
      <w:r>
        <w:rPr>
          <w:lang w:val="en-US"/>
        </w:rPr>
      </w:r>
      <w:r>
        <w:rPr>
          <w:lang w:val="en-GB"/>
        </w:rPr>
        <w:t>(Bizjak et al., 2022)</w:t>
      </w:r>
      <w:r>
        <w:rPr>
          <w:lang w:val="en-US"/>
        </w:rPr>
      </w:r>
      <w:r>
        <w:rPr>
          <w:lang w:val="en-US"/>
        </w:rPr>
        <w:fldChar w:fldCharType="end"/>
      </w:r>
      <w:r>
        <w:rPr>
          <w:lang w:val="en-US"/>
        </w:rPr>
        <w:t>.</w:t>
      </w:r>
    </w:p>
    <w:p>
      <w:pPr>
        <w:pStyle w:val="Heading2"/>
        <w:rPr>
          <w:lang w:val="en-US"/>
        </w:rPr>
      </w:pPr>
      <w:r>
        <w:rPr>
          <w:lang w:val="en-US"/>
        </w:rPr>
        <w:t>Interaction of mental and somatic symptoms on neurotranstmitter precursor aminoacids of the noradrenaline pathway</w:t>
      </w:r>
    </w:p>
    <w:p>
      <w:pPr>
        <w:pStyle w:val="TextBody"/>
        <w:rPr>
          <w:lang w:val="en-US"/>
        </w:rPr>
      </w:pPr>
      <w:r>
        <w:rPr>
          <w:lang w:val="en-US"/>
        </w:rPr>
        <w:t xml:space="preserve">Mental stress has been proposed to play an important role in recovery from COVID-19: both factors  could act as a  “double hit” with synergistic effects of  psychological stress and infection on inflammation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(Bower et al., 2022; Hüfner et al., 2022a)</w:t>
      </w:r>
      <w:r>
        <w:rPr>
          <w:lang w:val="en-US"/>
        </w:rPr>
      </w:r>
      <w:r>
        <w:rPr>
          <w:lang w:val="en-US"/>
        </w:rPr>
        <w:fldChar w:fldCharType="end"/>
      </w:r>
      <w:r>
        <w:rPr>
          <w:lang w:val="en-US"/>
        </w:rPr>
        <w:t>.  These effects may be due to stress-related alterations in the blood-brain interface or increased activation of </w:t>
      </w:r>
      <w:hyperlink r:id="rId2" w:tgtFrame="Learn more about microglia from ScienceDirect's AI-generated Topic Pages">
        <w:r>
          <w:rPr>
            <w:lang w:val="en-US"/>
          </w:rPr>
          <w:t>microglia</w:t>
        </w:r>
      </w:hyperlink>
      <w:r>
        <w:rPr>
          <w:lang w:val="en-US"/>
        </w:rPr>
        <w:t xml:space="preserve">, both of which can increase sensitivity to peripheral inflammation  </w:t>
      </w:r>
      <w:r>
        <w:fldChar w:fldCharType="begin"/>
      </w:r>
      <w:r>
        <w:rPr>
          <w:lang w:val="en-US"/>
        </w:rPr>
        <w:instrText>ADDIN EN.CITE &lt;EndNote&gt;&lt;Cite&gt;&lt;Author&gt;Bower&lt;/Author&gt;&lt;Year&gt;2022&lt;/Year&gt;&lt;RecNum&gt;81&lt;/RecNum&gt;&lt;DisplayText&gt;(Bower et al., 2022)&lt;/DisplayText&gt;&lt;record&gt;&lt;rec-number&gt;81&lt;/rec-number&gt;&lt;foreign-keys&gt;&lt;key app="EN" db-id="9tt09s2ss9vtrhedz5b55dtx0005ssfv2rwp" timestamp="1665400958"&gt;81&lt;/key&gt;&lt;/foreign-keys&gt;&lt;ref-type name="Journal Article"&gt;17&lt;/ref-type&gt;&lt;contributors&gt;&lt;authors&gt;&lt;author&gt;Bower, J. E.&lt;/author&gt;&lt;author&gt;Radin, A.&lt;/author&gt;&lt;author&gt;Kuhlman, K. R.&lt;/author&gt;&lt;/authors&gt;&lt;/contributors&gt;&lt;auth-address&gt;Department of Psychology, UCLA, Los Angeles, CA, USA; Department of Psychiatry and Biobehavioral Sciences, UCLA, Los Angeles, CA, USA; Cousins Center for Psychoneuroimmunology, Semel Institute for Neuroscience and Human Behavior, UCLA, Los Angeles, CA, USA. Electronic address: jbower@ucla.edu.&amp;#xD;Department of Psychology, UCLA, Los Angeles, CA, USA.&amp;#xD;Cousins Center for Psychoneuroimmunology, Semel Institute for Neuroscience and Human Behavior, UCLA, Los Angeles, CA, USA; Department of Psychological Science, UCI, Irvine, CA, USA.&lt;/auth-address&gt;&lt;titles&gt;&lt;title&gt;Psychoneuroimmunology in the time of COVID-19: Why neuro-immune interactions matter for mental and physical health&lt;/title&gt;&lt;secondary-title&gt;Behav Res Ther&lt;/secondary-title&gt;&lt;/titles&gt;&lt;periodical&gt;&lt;full-title&gt;Behav Res Ther&lt;/full-title&gt;&lt;/periodical&gt;&lt;pages&gt;104104&lt;/pages&gt;&lt;volume&gt;154&lt;/volume&gt;&lt;edition&gt;2022/05/25&lt;/edition&gt;&lt;keywords&gt;&lt;keyword&gt;*covid-19&lt;/keyword&gt;&lt;keyword&gt;Humans&lt;/keyword&gt;&lt;keyword&gt;Neuroimmunomodulation&lt;/keyword&gt;&lt;keyword&gt;Pandemics&lt;/keyword&gt;&lt;keyword&gt;*Psychoneuroimmunology&lt;/keyword&gt;&lt;keyword&gt;SARS-CoV-2&lt;/keyword&gt;&lt;/keywords&gt;&lt;dates&gt;&lt;year&gt;2022&lt;/year&gt;&lt;pub-dates&gt;&lt;date&gt;Jul&lt;/date&gt;&lt;/pub-dates&gt;&lt;/dates&gt;&lt;isbn&gt;0005-7967 (Print)&amp;#xD;0005-7967&lt;/isbn&gt;&lt;accession-num&gt;35609375&lt;/accession-num&gt;&lt;urls&gt;&lt;/urls&gt;&lt;custom2&gt;PMC9075982&lt;/custom2&gt;&lt;electronic-resource-num&gt;10.1016/j.brat.2022.104104&lt;/electronic-resource-num&gt;&lt;remote-database-provider&gt;NLM&lt;/remote-database-provider&gt;&lt;language&gt;eng&lt;/language&gt;&lt;/record&gt;&lt;/Cite&gt;&lt;/EndNote&gt;</w:instrText>
      </w:r>
      <w:r>
        <w:rPr>
          <w:lang w:val="en-US"/>
        </w:rPr>
      </w:r>
      <w:r>
        <w:rPr>
          <w:lang w:val="en-US"/>
        </w:rPr>
        <w:fldChar w:fldCharType="separate"/>
      </w:r>
      <w:r>
        <w:rPr>
          <w:lang w:val="en-US"/>
        </w:rPr>
      </w:r>
      <w:r>
        <w:rPr>
          <w:lang w:val="en-GB"/>
        </w:rPr>
        <w:t>(Bower et al., 2022)</w:t>
      </w:r>
      <w:r>
        <w:rPr>
          <w:lang w:val="en-US"/>
        </w:rPr>
      </w:r>
      <w:r>
        <w:rPr>
          <w:lang w:val="en-US"/>
        </w:rPr>
        <w:fldChar w:fldCharType="end"/>
      </w:r>
      <w:r>
        <w:rPr>
          <w:lang w:val="en-US"/>
        </w:rPr>
        <w:t xml:space="preserve">.  </w:t>
      </w:r>
      <w:commentRangeStart w:id="38"/>
      <w:r>
        <w:rPr>
          <w:lang w:val="en-US"/>
        </w:rPr>
        <w:t>Chronic mental stress has been shown to be associated with reduced PHE/TYR ratios, a finding which could help to explain the observed PHY/TYR in the current analysis</w:t>
      </w:r>
      <w:r>
        <w:rPr>
          <w:lang w:val="en-US"/>
        </w:rPr>
      </w:r>
      <w:commentRangeEnd w:id="38"/>
      <w:r>
        <w:commentReference w:id="38"/>
      </w:r>
      <w:r>
        <w:rPr>
          <w:lang w:val="en-US"/>
        </w:rPr>
        <w:t xml:space="preserve">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(Hüfner et al., 2020)</w:t>
      </w:r>
      <w:r>
        <w:rPr>
          <w:lang w:val="en-US"/>
        </w:rPr>
      </w:r>
      <w:r>
        <w:rPr>
          <w:lang w:val="en-US"/>
        </w:rPr>
        <w:fldChar w:fldCharType="end"/>
      </w:r>
      <w:r>
        <w:rPr>
          <w:lang w:val="en-US"/>
        </w:rPr>
        <w:t xml:space="preserve">. Changes in the availability of BH4 have been proposed to contribute to this finding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(Hüfner et al., 2020)</w:t>
      </w:r>
      <w:r>
        <w:rPr>
          <w:lang w:val="en-US"/>
        </w:rPr>
      </w:r>
      <w:r>
        <w:rPr>
          <w:lang w:val="en-US"/>
        </w:rPr>
        <w:fldChar w:fldCharType="end"/>
      </w:r>
      <w:r>
        <w:rPr>
          <w:lang w:val="en-US"/>
        </w:rPr>
        <w:t xml:space="preserve">. PHE/TYR was reduced with age and in individuals </w:t>
      </w:r>
      <w:del w:id="453" w:author="Unknown Author" w:date="2023-01-21T22:39:47Z">
        <w:r>
          <w:rPr>
            <w:lang w:val="en-US"/>
          </w:rPr>
          <w:delText>with symptoms of depression/anxiety</w:delText>
        </w:r>
      </w:del>
      <w:ins w:id="454" w:author="Unknown Author" w:date="2023-01-21T22:39:47Z">
        <w:r>
          <w:rPr>
            <w:rFonts w:eastAsia="Calibri" w:cs="" w:cstheme="minorBidi" w:eastAsiaTheme="minorHAnsi"/>
            <w:color w:val="auto"/>
            <w:kern w:val="0"/>
            <w:sz w:val="22"/>
            <w:szCs w:val="22"/>
            <w:lang w:val="en-US" w:eastAsia="en-US" w:bidi="ar-SA"/>
          </w:rPr>
          <w:t>suffering from PSS</w:t>
        </w:r>
      </w:ins>
      <w:r>
        <w:rPr>
          <w:lang w:val="en-US"/>
        </w:rPr>
        <w:t xml:space="preserve"> and status post SARS-CoV-2 infection.  It is possible that the observed PHE/TYR decrease is related to a direct biochemical mechanism as has been proposed in individuals with chronic stress </w:t>
      </w:r>
      <w:r>
        <w:fldChar w:fldCharType="begin"/>
      </w:r>
      <w:r>
        <w:rPr>
          <w:lang w:val="en-US"/>
        </w:rPr>
        <w:instrText>ADDIN EN.CITE</w:instrText>
      </w:r>
      <w:r>
        <w:rPr>
          <w:lang w:val="en-US"/>
        </w:rPr>
      </w:r>
      <w:r>
        <w:fldChar w:fldCharType="begin"/>
      </w:r>
      <w:r>
        <w:rPr>
          <w:lang w:val="en-US"/>
        </w:rPr>
        <w:instrText>ADDIN EN.CITE.DATA</w:instrText>
      </w:r>
      <w:r>
        <w:rPr>
          <w:lang w:val="en-US"/>
        </w:rPr>
      </w:r>
      <w:r>
        <w:rPr>
          <w:lang w:val="en-US"/>
        </w:rPr>
        <w:fldChar w:fldCharType="separate"/>
      </w:r>
      <w:r>
        <w:rPr>
          <w:lang w:val="en-US"/>
        </w:rPr>
      </w:r>
      <w:r>
        <w:rPr>
          <w:lang w:val="en-US"/>
        </w:rPr>
      </w:r>
      <w:r>
        <w:rPr>
          <w:lang w:val="en-US"/>
        </w:rPr>
        <w:fldChar w:fldCharType="end"/>
      </w:r>
      <w:r>
        <w:rPr>
          <w:lang w:val="en-US"/>
        </w:rPr>
        <w:fldChar w:fldCharType="separate"/>
      </w:r>
      <w:r>
        <w:rPr>
          <w:lang w:val="en-US"/>
        </w:rPr>
        <w:t>(Hüfner et al., 2020)</w:t>
      </w:r>
      <w:r>
        <w:rPr>
          <w:lang w:val="en-US"/>
        </w:rPr>
      </w:r>
      <w:r>
        <w:rPr>
          <w:lang w:val="en-US"/>
        </w:rPr>
        <w:fldChar w:fldCharType="end"/>
      </w:r>
      <w:r>
        <w:rPr>
          <w:lang w:val="en-US"/>
        </w:rPr>
        <w:t xml:space="preserve">. A similar pattern was found in individuals with no or mild depression were a negative correlation with </w:t>
      </w:r>
      <w:r>
        <w:rPr>
          <w:rFonts w:cs="Calibri" w:cstheme="minorHAnsi"/>
          <w:lang w:val="en-US"/>
        </w:rPr>
        <w:t>PHE/TYR was found indicating  a direct biochemical mechanism related to BH</w:t>
      </w:r>
      <w:r>
        <w:rPr>
          <w:rFonts w:cs="Calibri" w:cstheme="minorHAnsi"/>
          <w:vertAlign w:val="subscript"/>
          <w:lang w:val="en-US"/>
        </w:rPr>
        <w:t>4</w:t>
      </w:r>
      <w:r>
        <w:rPr>
          <w:rFonts w:cs="Calibri" w:cstheme="minorHAnsi"/>
          <w:lang w:val="en-US"/>
        </w:rPr>
        <w:t xml:space="preserve"> availability </w:t>
      </w:r>
      <w:r>
        <w:fldChar w:fldCharType="begin"/>
      </w:r>
      <w:r>
        <w:rPr>
          <w:rFonts w:cs="Calibri"/>
          <w:lang w:val="en-US"/>
        </w:rPr>
        <w:instrText>ADDIN EN.CITE</w:instrText>
      </w:r>
      <w:r>
        <w:rPr>
          <w:rFonts w:cs="Calibri" w:cstheme="minorHAnsi"/>
          <w:lang w:val="en-US"/>
        </w:rPr>
      </w:r>
      <w:r>
        <w:fldChar w:fldCharType="begin"/>
      </w:r>
      <w:r>
        <w:rPr>
          <w:rFonts w:cs="Calibri"/>
          <w:lang w:val="en-US"/>
        </w:rPr>
        <w:instrText>ADDIN EN.CITE.DATA</w:instrText>
      </w:r>
      <w:r>
        <w:rPr>
          <w:rFonts w:cs="Calibri" w:cstheme="minorHAnsi"/>
          <w:lang w:val="en-US"/>
        </w:rPr>
      </w:r>
      <w:r>
        <w:rPr>
          <w:rFonts w:cs="Calibri"/>
          <w:lang w:val="en-US"/>
        </w:rPr>
        <w:fldChar w:fldCharType="separate"/>
      </w:r>
      <w:r>
        <w:rPr>
          <w:rFonts w:cs="Calibri" w:cstheme="minorHAnsi"/>
          <w:lang w:val="en-US"/>
        </w:rPr>
      </w:r>
      <w:r>
        <w:rPr>
          <w:rFonts w:cs="Calibri" w:cstheme="minorHAnsi"/>
          <w:lang w:val="en-US"/>
        </w:rPr>
      </w:r>
      <w:r>
        <w:rPr>
          <w:rFonts w:cs="Calibri"/>
          <w:lang w:val="en-US"/>
        </w:rPr>
        <w:fldChar w:fldCharType="end"/>
      </w:r>
      <w:r>
        <w:rPr>
          <w:rFonts w:cs="Calibri"/>
          <w:lang w:val="en-US"/>
        </w:rPr>
        <w:fldChar w:fldCharType="separate"/>
      </w:r>
      <w:r>
        <w:rPr>
          <w:rFonts w:cs="Calibri" w:cstheme="minorHAnsi"/>
          <w:lang w:val="en-US"/>
        </w:rPr>
        <w:t>(Hüfner et al., 2021)</w:t>
      </w:r>
      <w:r>
        <w:rPr>
          <w:rFonts w:cs="Calibri" w:cstheme="minorHAnsi"/>
          <w:lang w:val="en-US"/>
        </w:rPr>
      </w:r>
      <w:r>
        <w:rPr>
          <w:rFonts w:cs="Calibri"/>
          <w:lang w:val="en-US"/>
        </w:rPr>
        <w:fldChar w:fldCharType="end"/>
      </w:r>
      <w:r>
        <w:rPr>
          <w:rFonts w:cs="Calibri" w:cstheme="minorHAnsi"/>
          <w:lang w:val="en-US"/>
        </w:rPr>
        <w:t>. Reduced BH</w:t>
      </w:r>
      <w:r>
        <w:rPr>
          <w:rFonts w:cs="Calibri" w:cstheme="minorHAnsi"/>
          <w:vertAlign w:val="subscript"/>
          <w:lang w:val="en-US"/>
        </w:rPr>
        <w:t>4</w:t>
      </w:r>
      <w:r>
        <w:rPr>
          <w:rFonts w:cs="Calibri" w:cstheme="minorHAnsi"/>
          <w:lang w:val="en-US"/>
        </w:rPr>
        <w:t xml:space="preserve"> availability can be the result of impaired synthesis, low </w:t>
      </w:r>
      <w:del w:id="455" w:author="Unknown Author" w:date="2023-01-21T22:41:11Z">
        <w:r>
          <w:rPr>
            <w:rFonts w:cs="Calibri" w:cstheme="minorHAnsi"/>
            <w:lang w:val="en-US"/>
          </w:rPr>
          <w:delText>recovery</w:delText>
        </w:r>
      </w:del>
      <w:ins w:id="456" w:author="Unknown Author" w:date="2023-01-21T22:41:11Z">
        <w:r>
          <w:rPr>
            <w:rFonts w:eastAsia="Calibri" w:cs="Calibri" w:cstheme="minorHAnsi"/>
            <w:color w:val="auto"/>
            <w:kern w:val="0"/>
            <w:sz w:val="22"/>
            <w:szCs w:val="22"/>
            <w:lang w:val="en-US" w:eastAsia="en-US" w:bidi="ar-SA"/>
          </w:rPr>
          <w:t>recycling</w:t>
        </w:r>
      </w:ins>
      <w:r>
        <w:rPr>
          <w:rFonts w:cs="Calibri" w:cstheme="minorHAnsi"/>
          <w:lang w:val="en-US"/>
        </w:rPr>
        <w:t xml:space="preserve"> from BH</w:t>
      </w:r>
      <w:r>
        <w:rPr>
          <w:rFonts w:cs="Calibri" w:cstheme="minorHAnsi"/>
          <w:vertAlign w:val="subscript"/>
          <w:lang w:val="en-US"/>
        </w:rPr>
        <w:t>2</w:t>
      </w:r>
      <w:r>
        <w:rPr>
          <w:rFonts w:cs="Calibri" w:cstheme="minorHAnsi"/>
          <w:lang w:val="en-US"/>
        </w:rPr>
        <w:t xml:space="preserve"> or </w:t>
      </w:r>
      <w:del w:id="457" w:author="Unknown Author" w:date="2023-01-21T22:41:18Z">
        <w:r>
          <w:rPr>
            <w:rFonts w:cs="Calibri" w:cstheme="minorHAnsi"/>
            <w:lang w:val="en-US"/>
          </w:rPr>
          <w:delText>destruction</w:delText>
        </w:r>
      </w:del>
      <w:ins w:id="458" w:author="Unknown Author" w:date="2023-01-21T22:41:18Z">
        <w:r>
          <w:rPr>
            <w:rFonts w:eastAsia="Calibri" w:cs="Calibri" w:cstheme="minorHAnsi"/>
            <w:color w:val="auto"/>
            <w:kern w:val="0"/>
            <w:sz w:val="22"/>
            <w:szCs w:val="22"/>
            <w:lang w:val="en-US" w:eastAsia="en-US" w:bidi="ar-SA"/>
          </w:rPr>
          <w:t>oxidation</w:t>
        </w:r>
      </w:ins>
      <w:r>
        <w:rPr>
          <w:rFonts w:cs="Calibri" w:cstheme="minorHAnsi"/>
          <w:lang w:val="en-US"/>
        </w:rPr>
        <w:t xml:space="preserve"> by ROS </w:t>
      </w:r>
      <w:r>
        <w:fldChar w:fldCharType="begin"/>
      </w:r>
      <w:r>
        <w:rPr>
          <w:rFonts w:cs="Calibri"/>
          <w:lang w:val="en-US"/>
        </w:rPr>
        <w:instrText>ADDIN EN.CITE</w:instrText>
      </w:r>
      <w:r>
        <w:rPr>
          <w:rFonts w:cs="Calibri" w:cstheme="minorHAnsi"/>
          <w:lang w:val="en-US"/>
        </w:rPr>
      </w:r>
      <w:r>
        <w:fldChar w:fldCharType="begin"/>
      </w:r>
      <w:r>
        <w:rPr>
          <w:rFonts w:cs="Calibri"/>
          <w:lang w:val="en-US"/>
        </w:rPr>
        <w:instrText>ADDIN EN.CITE.DATA</w:instrText>
      </w:r>
      <w:r>
        <w:rPr>
          <w:rFonts w:cs="Calibri" w:cstheme="minorHAnsi"/>
          <w:lang w:val="en-US"/>
        </w:rPr>
      </w:r>
      <w:r>
        <w:rPr>
          <w:rFonts w:cs="Calibri"/>
          <w:lang w:val="en-US"/>
        </w:rPr>
        <w:fldChar w:fldCharType="separate"/>
      </w:r>
      <w:r>
        <w:rPr>
          <w:rFonts w:cs="Calibri" w:cstheme="minorHAnsi"/>
          <w:lang w:val="en-US"/>
        </w:rPr>
      </w:r>
      <w:r>
        <w:rPr>
          <w:rFonts w:cs="Calibri" w:cstheme="minorHAnsi"/>
          <w:lang w:val="en-US"/>
        </w:rPr>
      </w:r>
      <w:r>
        <w:rPr>
          <w:rFonts w:cs="Calibri"/>
          <w:lang w:val="en-US"/>
        </w:rPr>
        <w:fldChar w:fldCharType="end"/>
      </w:r>
      <w:r>
        <w:rPr>
          <w:rFonts w:cs="Calibri"/>
          <w:lang w:val="en-US"/>
        </w:rPr>
        <w:fldChar w:fldCharType="separate"/>
      </w:r>
      <w:r>
        <w:rPr>
          <w:rFonts w:cs="Calibri" w:cstheme="minorHAnsi"/>
          <w:lang w:val="en-US"/>
        </w:rPr>
        <w:t>(Thony et al., 2000; Werner-Felmayer et al., 2002)</w:t>
      </w:r>
      <w:r>
        <w:rPr>
          <w:rFonts w:cs="Calibri" w:cstheme="minorHAnsi"/>
          <w:lang w:val="en-US"/>
        </w:rPr>
      </w:r>
      <w:r>
        <w:rPr>
          <w:rFonts w:cs="Calibri"/>
          <w:lang w:val="en-US"/>
        </w:rPr>
        <w:fldChar w:fldCharType="end"/>
      </w:r>
      <w:r>
        <w:rPr>
          <w:lang w:val="en-US"/>
        </w:rPr>
        <w:t xml:space="preserve">. BH4 is also important for nitric oxide synthesis and thus involved in oxidative stress; an interaction between nitric oxide and the HPA- axis is increasingly recognized </w:t>
      </w:r>
      <w:r>
        <w:fldChar w:fldCharType="begin"/>
      </w:r>
      <w:r>
        <w:rPr>
          <w:lang w:val="en-US"/>
        </w:rPr>
        <w:instrText>ADDIN EN.CITE &lt;EndNote&gt;&lt;Cite&gt;&lt;Author&gt;Yılmaz&lt;/Author&gt;&lt;Year&gt;2007&lt;/Year&gt;&lt;RecNum&gt;2537&lt;/RecNum&gt;&lt;DisplayText&gt;(Yılmaz et al., 2007)&lt;/DisplayText&gt;&lt;record&gt;&lt;rec-number&gt;2537&lt;/rec-number&gt;&lt;foreign-keys&gt;&lt;key app="EN" db-id="drdv0v0r1vpx23erafqv9aroxw9x5pveaz0v" timestamp="1586193206"&gt;2537&lt;/key&gt;&lt;/foreign-keys&gt;&lt;ref-type name="Journal Article"&gt;17&lt;/ref-type&gt;&lt;contributors&gt;&lt;authors&gt;&lt;author&gt;Yılmaz, N.&lt;/author&gt;&lt;author&gt;Herken, H.&lt;/author&gt;&lt;author&gt;Cicek, H. K.&lt;/author&gt;&lt;author&gt;Celik, A.&lt;/author&gt;&lt;author&gt;Yürekli, M.&lt;/author&gt;&lt;author&gt;Akyol, Ö&lt;/author&gt;&lt;/authors&gt;&lt;/contributors&gt;&lt;titles&gt;&lt;title&gt;Increased Levels of Nitric Oxide, Cortisol and Adrenomedullin in Patients with Chronic Schizophrenia&lt;/title&gt;&lt;secondary-title&gt;Medical Principles and Practice&lt;/secondary-title&gt;&lt;/titles&gt;&lt;periodical&gt;&lt;full-title&gt;Medical Principles and Practice&lt;/full-title&gt;&lt;/periodical&gt;&lt;pages&gt;137-141&lt;/pages&gt;&lt;volume&gt;16&lt;/volume&gt;&lt;number&gt;2&lt;/number&gt;&lt;dates&gt;&lt;year&gt;2007&lt;/year&gt;&lt;/dates&gt;&lt;isbn&gt;1011-7571&lt;/isbn&gt;&lt;urls&gt;&lt;related-urls&gt;&lt;url&gt;https://www.karger.com/DOI/10.1159/000098367&lt;/url&gt;&lt;/related-urls&gt;&lt;/urls&gt;&lt;electronic-resource-num&gt;10.1159/000098367&lt;/electronic-resource-num&gt;&lt;/record&gt;&lt;/Cite&gt;&lt;/EndNote&gt;</w:instrText>
      </w:r>
      <w:r>
        <w:rPr>
          <w:lang w:val="en-US"/>
        </w:rPr>
      </w:r>
      <w:r>
        <w:rPr>
          <w:lang w:val="en-US"/>
        </w:rPr>
        <w:fldChar w:fldCharType="separate"/>
      </w:r>
      <w:r>
        <w:rPr>
          <w:lang w:val="en-US"/>
        </w:rPr>
        <w:t>(Yılmaz et al., 2007)</w:t>
      </w:r>
      <w:r>
        <w:rPr>
          <w:lang w:val="en-US"/>
        </w:rPr>
      </w:r>
      <w:r>
        <w:rPr>
          <w:lang w:val="en-US"/>
        </w:rPr>
        <w:fldChar w:fldCharType="end"/>
      </w:r>
      <w:r>
        <w:rPr>
          <w:lang w:val="en-US"/>
        </w:rPr>
        <w:t xml:space="preserve">.  </w:t>
      </w:r>
      <w:r>
        <w:rPr>
          <w:highlight w:val="lightGray"/>
          <w:lang w:val="en-US"/>
        </w:rPr>
        <w:t xml:space="preserve">In addition, </w:t>
      </w:r>
      <w:del w:id="459" w:author="Unknown Author" w:date="2023-01-21T22:42:45Z">
        <w:r>
          <w:rPr>
            <w:highlight w:val="lightGray"/>
            <w:lang w:val="en-US"/>
          </w:rPr>
          <w:delText xml:space="preserve">SARS-CoV-2-dependent and -independent </w:delText>
        </w:r>
      </w:del>
      <w:r>
        <w:rPr>
          <w:highlight w:val="lightGray"/>
          <w:lang w:val="en-US"/>
        </w:rPr>
        <w:t>inflammation</w:t>
      </w:r>
      <w:ins w:id="460" w:author="Unknown Author" w:date="2023-01-21T22:42:48Z">
        <w:r>
          <w:rPr>
            <w:highlight w:val="lightGray"/>
            <w:lang w:val="en-US"/>
          </w:rPr>
          <w:t xml:space="preserve"> and anti-SARS-CoV-2 humoral immuni</w:t>
        </w:r>
      </w:ins>
      <w:ins w:id="461" w:author="Unknown Author" w:date="2023-01-21T22:43:00Z">
        <w:r>
          <w:rPr>
            <w:highlight w:val="lightGray"/>
            <w:lang w:val="en-US"/>
          </w:rPr>
          <w:t>ty</w:t>
        </w:r>
      </w:ins>
      <w:r>
        <w:rPr>
          <w:highlight w:val="lightGray"/>
          <w:lang w:val="en-US"/>
        </w:rPr>
        <w:t xml:space="preserve"> is likely to inhibit PHE - TYR conversion representing the first step of dopamine synthesis and as such aggravate mental health. By contrast, patient’s age, SARS-CoV2 infection convalescence and </w:t>
      </w:r>
      <w:del w:id="462" w:author="Unknown Author" w:date="2023-01-21T22:43:18Z">
        <w:r>
          <w:rPr>
            <w:highlight w:val="lightGray"/>
            <w:lang w:val="en-US"/>
          </w:rPr>
          <w:delText>signs of depression/anxiety</w:delText>
        </w:r>
      </w:del>
      <w:ins w:id="463" w:author="Unknown Author" w:date="2023-01-21T22:43:18Z">
        <w:r>
          <w:rPr>
            <w:rFonts w:eastAsia="Calibri" w:cs="" w:cstheme="minorBidi" w:eastAsiaTheme="minorHAnsi"/>
            <w:color w:val="auto"/>
            <w:kern w:val="0"/>
            <w:sz w:val="22"/>
            <w:szCs w:val="22"/>
            <w:highlight w:val="lightGray"/>
            <w:lang w:val="en-US" w:eastAsia="en-US" w:bidi="ar-SA"/>
          </w:rPr>
          <w:t>PSS</w:t>
        </w:r>
      </w:ins>
      <w:r>
        <w:rPr>
          <w:highlight w:val="lightGray"/>
          <w:lang w:val="en-US"/>
        </w:rPr>
        <w:t xml:space="preserve"> were associated with lower PHE/TYR ratios suggestive of more efficient PHE - TYR conversion and putatively higher dopamine availability. This may pose a potentially salutary feedback mechanism (</w:t>
      </w:r>
      <w:r>
        <w:rPr>
          <w:b/>
          <w:bCs/>
          <w:highlight w:val="lightGray"/>
          <w:lang w:val="en-US"/>
        </w:rPr>
        <w:t>Figure 5B</w:t>
      </w:r>
      <w:r>
        <w:rPr>
          <w:highlight w:val="lightGray"/>
          <w:lang w:val="en-US"/>
        </w:rPr>
        <w:t>).</w:t>
      </w:r>
    </w:p>
    <w:p>
      <w:pPr>
        <w:pStyle w:val="TextBody"/>
        <w:rPr>
          <w:lang w:val="en-US"/>
        </w:rPr>
      </w:pPr>
      <w:r>
        <w:rPr>
          <w:lang w:val="en-US"/>
        </w:rPr>
      </w:r>
    </w:p>
    <w:p>
      <w:pPr>
        <w:pStyle w:val="Heading1"/>
        <w:rPr>
          <w:lang w:val="en-US"/>
        </w:rPr>
      </w:pPr>
      <w:r>
        <w:rPr>
          <w:lang w:val="en-US"/>
        </w:rPr>
        <w:t>Limitations</w:t>
      </w:r>
    </w:p>
    <w:p>
      <w:pPr>
        <w:pStyle w:val="TextBody"/>
        <w:rPr>
          <w:lang w:val="en-US"/>
        </w:rPr>
      </w:pPr>
      <w:r>
        <w:rPr>
          <w:lang w:val="en-GB"/>
        </w:rPr>
        <w:t xml:space="preserve">The major limitation of the SIMMUN study is the limited sample size, however, this is also an advantage because we recruited individuals during the very early phase of the pandemic so that influences due to vaccinations or multiple COVID-19 viral variants were eliminated. </w:t>
      </w:r>
      <w:r>
        <w:rPr>
          <w:lang w:val="en-US"/>
        </w:rPr>
        <w:t xml:space="preserve">The cohorts consisted from hospital patients along with patients of psychiatric facilities, which resulted in a selection bias toward subjects with high rate of somatic and psychiatric comorbidities. In the INCOV cohort ratios of KYN/TRP and PHE/TYR could not be analyzed due to the fact that only transformed data were available. </w:t>
      </w:r>
      <w:ins w:id="464" w:author="Unknown Author" w:date="2023-01-21T22:44:25Z">
        <w:r>
          <w:rPr>
            <w:lang w:val="en-US"/>
          </w:rPr>
          <w:t xml:space="preserve">For the INCOV cohort, psychometric measures </w:t>
        </w:r>
      </w:ins>
      <w:ins w:id="465" w:author="Unknown Author" w:date="2023-01-21T22:45:00Z">
        <w:r>
          <w:rPr>
            <w:lang w:val="en-US"/>
          </w:rPr>
          <w:t xml:space="preserve">were unavailable and data of somatic symptoms were recorded only for the SARS-CoV-2-infected participants making validation of multi-parameter modeling results in the SIMMUN collective impossible. </w:t>
        </w:r>
      </w:ins>
      <w:r>
        <w:rPr>
          <w:lang w:val="en-US"/>
        </w:rPr>
        <w:t xml:space="preserve">Furthermore, the time interval between SARS-CoV-2 infection and the study visit varied substantially. Finally, in both cohorts, alterations of neurotransmitter precursors were analyzed cross-sectionally and at the systemic level, which does not have to reflect metabolic changes of the central nervous system.  Many of the neurotransmitter precursor amino acids readily cross the blood-brain barrier so it is possible that fluctuations in the blood levels of these metabolites directly affect their concentration and metabolism in the brain </w:t>
      </w:r>
      <w:r>
        <w:fldChar w:fldCharType="begin"/>
      </w:r>
      <w:r>
        <w:rPr>
          <w:lang w:val="en-US"/>
        </w:rPr>
        <w:instrText>ADDIN EN.CITE &lt;EndNote&gt;&lt;Cite&gt;&lt;Author&gt;Schwarcz&lt;/Author&gt;&lt;Year&gt;2012&lt;/Year&gt;&lt;RecNum&gt;66&lt;/RecNum&gt;&lt;DisplayText&gt;(Schwarcz et al., 2012)&lt;/DisplayText&gt;&lt;record&gt;&lt;rec-number&gt;66&lt;/rec-number&gt;&lt;foreign-keys&gt;&lt;key app="EN" db-id="drdv0v0r1vpx23erafqv9aroxw9x5pveaz0v" timestamp="1410511476"&gt;66&lt;/key&gt;&lt;/foreign-keys&gt;&lt;ref-type name="Journal Article"&gt;17&lt;/ref-type&gt;&lt;contributors&gt;&lt;authors&gt;&lt;author&gt;Schwarcz, R.&lt;/author&gt;&lt;author&gt;Bruno, J. P.&lt;/author&gt;&lt;author&gt;Muchowski, P. J.&lt;/author&gt;&lt;author&gt;Wu, H. Q.&lt;/author&gt;&lt;/authors&gt;&lt;/contributors&gt;&lt;auth-address&gt;University of Maryland School of Medicine, Baltimore, Maryland 21228, USA. rschwarc@mprc. umaryland.edu&lt;/auth-address&gt;&lt;titles&gt;&lt;title&gt;Kynurenines in the mammalian brain: when physiology meets pathology&lt;/title&gt;&lt;secondary-title&gt;Nat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465-77&lt;/pages&gt;&lt;volume&gt;13&lt;/volume&gt;&lt;number&gt;7&lt;/number&gt;&lt;keywords&gt;&lt;keyword&gt;Animals&lt;/keyword&gt;&lt;keyword&gt;Brain/*pathology/*physiology&lt;/keyword&gt;&lt;keyword&gt;Humans&lt;/keyword&gt;&lt;keyword&gt;Kynurenine/*metabolism&lt;/keyword&gt;&lt;keyword&gt;Nervous System Diseases/*metabolism/*pathology&lt;/keyword&gt;&lt;keyword&gt;Signal Transduction/*physiology&lt;/keyword&gt;&lt;/keywords&gt;&lt;dates&gt;&lt;year&gt;2012&lt;/year&gt;&lt;pub-dates&gt;&lt;date&gt;Jul&lt;/date&gt;&lt;/pub-dates&gt;&lt;/dates&gt;&lt;isbn&gt;1471-0048 (Electronic)&amp;#xD;1471-003X (Linking)&lt;/isbn&gt;&lt;accession-num&gt;22678511&lt;/accession-num&gt;&lt;urls&gt;&lt;related-urls&gt;&lt;url&gt;http://www.ncbi.nlm.nih.gov/pubmed/22678511&lt;/url&gt;&lt;/related-urls&gt;&lt;/urls&gt;&lt;custom2&gt;3681811&lt;/custom2&gt;&lt;electronic-resource-num&gt;10.1038/nrn3257&lt;/electronic-resource-num&gt;&lt;/record&gt;&lt;/Cite&gt;&lt;/EndNote&gt;</w:instrText>
      </w:r>
      <w:r>
        <w:rPr>
          <w:lang w:val="en-US"/>
        </w:rPr>
      </w:r>
      <w:r>
        <w:rPr>
          <w:lang w:val="en-US"/>
        </w:rPr>
        <w:fldChar w:fldCharType="separate"/>
      </w:r>
      <w:r>
        <w:rPr>
          <w:lang w:val="en-US"/>
        </w:rPr>
        <w:t>(Schwarcz et al., 2012)</w:t>
      </w:r>
      <w:r>
        <w:rPr>
          <w:lang w:val="en-US"/>
        </w:rPr>
      </w:r>
      <w:r>
        <w:rPr>
          <w:lang w:val="en-US"/>
        </w:rPr>
        <w:fldChar w:fldCharType="end"/>
      </w:r>
      <w:r>
        <w:rPr>
          <w:lang w:val="en-US"/>
        </w:rPr>
        <w:t>. More preclinical studies are urgently needed to elucidate these findings.</w:t>
      </w:r>
    </w:p>
    <w:p>
      <w:pPr>
        <w:pStyle w:val="Heading1"/>
        <w:rPr>
          <w:lang w:val="en-US"/>
        </w:rPr>
      </w:pPr>
      <w:r>
        <w:rPr>
          <w:lang w:val="en-US"/>
        </w:rPr>
        <w:t>Conclusions</w:t>
      </w:r>
    </w:p>
    <w:p>
      <w:pPr>
        <w:pStyle w:val="TextBody"/>
        <w:rPr>
          <w:lang w:val="en-US"/>
        </w:rPr>
      </w:pPr>
      <w:r>
        <w:rPr>
          <w:lang w:val="en-US"/>
        </w:rPr>
        <w:t>Here we show that COVID-19 as well as mental health and inflammation impact on KYN/TRP and PHE/TYR levels as a surrogate marker of the serotonin and noradrenaline transmitter pathway jointly but yet independently. This underlines that there are effects of SARS-CoV-2 infection which go beyond those of inflammation, while there are also inflammatory effects not relateds to SARS-CoV-2. These findings could help to further explore the biological mechanisms linking SARS-CoV-2 infection, inflammation and mental health parameters in a bi-directional way.</w:t>
      </w:r>
    </w:p>
    <w:p>
      <w:pPr>
        <w:pStyle w:val="TextBody"/>
        <w:rPr>
          <w:lang w:val="en-US"/>
        </w:rPr>
      </w:pPr>
      <w:r>
        <w:rPr>
          <w:lang w:val="en-US"/>
        </w:rPr>
      </w:r>
      <w:r>
        <w:br w:type="page"/>
      </w:r>
    </w:p>
    <w:p>
      <w:pPr>
        <w:pStyle w:val="Heading1"/>
        <w:rPr>
          <w:lang w:val="en-US"/>
        </w:rPr>
      </w:pPr>
      <w:r>
        <w:rPr>
          <w:lang w:val="en-US"/>
        </w:rPr>
        <w:t>Acknowledgments</w:t>
      </w:r>
    </w:p>
    <w:p>
      <w:pPr>
        <w:pStyle w:val="TextBody"/>
        <w:rPr>
          <w:lang w:val="en-US"/>
        </w:rPr>
      </w:pPr>
      <w:r>
        <w:rPr>
          <w:lang w:val="en-US"/>
        </w:rPr>
        <w:t>We thank all participants and patients for the participation in the study. The study was supported by GZ 71134 from Land Tirol.</w:t>
      </w:r>
    </w:p>
    <w:p>
      <w:pPr>
        <w:pStyle w:val="TextBody"/>
        <w:rPr>
          <w:lang w:val="en-US"/>
        </w:rPr>
      </w:pPr>
      <w:r>
        <w:rPr>
          <w:lang w:val="en-US"/>
        </w:rPr>
      </w:r>
    </w:p>
    <w:p>
      <w:pPr>
        <w:pStyle w:val="Heading1"/>
        <w:rPr>
          <w:lang w:val="en-US"/>
        </w:rPr>
      </w:pPr>
      <w:r>
        <w:rPr>
          <w:lang w:val="en-US"/>
        </w:rPr>
        <w:t>Data and code availability</w:t>
      </w:r>
    </w:p>
    <w:p>
      <w:pPr>
        <w:pStyle w:val="TextBody"/>
        <w:rPr>
          <w:lang w:val="en-US"/>
        </w:rPr>
      </w:pPr>
      <w:r>
        <w:rPr>
          <w:lang w:val="en-US"/>
        </w:rPr>
        <w:t xml:space="preserve">Anonymized patient data will be made available upon request to the corresponding author. The INCOV cohort data are publicly available. The study pipeline code is available at </w:t>
      </w:r>
      <w:hyperlink r:id="rId3">
        <w:r>
          <w:rPr>
            <w:lang w:val="en-US"/>
          </w:rPr>
          <w:t>https://github.com/PiotrTymoszuk/stigma_validation</w:t>
        </w:r>
      </w:hyperlink>
      <w:r>
        <w:rPr>
          <w:lang w:val="en-US"/>
        </w:rPr>
        <w:t>.</w:t>
      </w:r>
    </w:p>
    <w:p>
      <w:pPr>
        <w:pStyle w:val="TextBody"/>
        <w:rPr>
          <w:lang w:val="en-US"/>
        </w:rPr>
      </w:pPr>
      <w:r>
        <w:rPr>
          <w:lang w:val="en-US"/>
        </w:rPr>
      </w:r>
    </w:p>
    <w:p>
      <w:pPr>
        <w:pStyle w:val="Heading1"/>
        <w:rPr>
          <w:lang w:val="en-US"/>
        </w:rPr>
      </w:pPr>
      <w:r>
        <w:rPr>
          <w:lang w:val="en-US"/>
        </w:rPr>
        <w:t>Supplementary Materials</w:t>
      </w:r>
    </w:p>
    <w:p>
      <w:pPr>
        <w:pStyle w:val="Normal"/>
        <w:suppressAutoHyphens w:val="false"/>
        <w:rPr>
          <w:lang w:val="en-US"/>
        </w:rPr>
      </w:pPr>
      <w:r>
        <w:rPr>
          <w:lang w:val="en-US"/>
        </w:rPr>
      </w:r>
      <w:r>
        <w:br w:type="page"/>
      </w:r>
    </w:p>
    <w:p>
      <w:pPr>
        <w:pStyle w:val="Heading1"/>
        <w:rPr>
          <w:lang w:val="en-GB"/>
        </w:rPr>
      </w:pPr>
      <w:r>
        <w:rPr>
          <w:lang w:val="en-GB"/>
        </w:rPr>
        <w:t>Tables</w:t>
      </w:r>
      <w:ins w:id="466" w:author="Unknown Author" w:date="2023-01-19T20:21:47Z">
        <w:r>
          <w:rPr/>
          <w:commentReference w:id="39"/>
        </w:r>
      </w:ins>
    </w:p>
    <w:p>
      <w:pPr>
        <w:pStyle w:val="Normal"/>
        <w:rPr>
          <w:b/>
          <w:b/>
          <w:bCs/>
          <w:sz w:val="28"/>
          <w:szCs w:val="28"/>
          <w:lang w:val="en-US"/>
        </w:rPr>
      </w:pPr>
      <w:r>
        <w:rPr>
          <w:b/>
          <w:bCs/>
          <w:sz w:val="28"/>
          <w:szCs w:val="28"/>
          <w:lang w:val="en-US"/>
        </w:rPr>
        <w:t>Figures</w:t>
      </w:r>
      <w:ins w:id="467" w:author="Unknown Author" w:date="2023-01-19T20:23:47Z">
        <w:r>
          <w:rPr/>
          <w:commentReference w:id="40"/>
        </w:r>
      </w:ins>
    </w:p>
    <w:p>
      <w:pPr>
        <w:pStyle w:val="Normal"/>
        <w:rPr>
          <w:lang w:val="en-US"/>
        </w:rPr>
      </w:pPr>
      <w:r>
        <w:rPr>
          <w:lang w:val="en-US"/>
        </w:rPr>
        <w:t>Figure 1</w:t>
      </w:r>
    </w:p>
    <w:p>
      <w:pPr>
        <w:pStyle w:val="Normal"/>
        <w:rPr>
          <w:lang w:val="en-US"/>
        </w:rPr>
      </w:pPr>
      <w:r>
        <w:rPr>
          <w:lang w:val="en-US"/>
        </w:rPr>
      </w:r>
    </w:p>
    <w:p>
      <w:pPr>
        <w:pStyle w:val="Normal"/>
        <w:spacing w:lineRule="auto" w:line="480" w:before="0" w:after="0"/>
        <w:rPr>
          <w:lang w:val="en-GB"/>
        </w:rPr>
      </w:pPr>
      <w:r>
        <w:rPr/>
        <w:drawing>
          <wp:inline distT="0" distB="0" distL="0" distR="0">
            <wp:extent cx="5760720" cy="4462145"/>
            <wp:effectExtent l="0" t="0" r="0" b="0"/>
            <wp:docPr id="1"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2" descr=""/>
                    <pic:cNvPicPr>
                      <a:picLocks noChangeAspect="1" noChangeArrowheads="1"/>
                    </pic:cNvPicPr>
                  </pic:nvPicPr>
                  <pic:blipFill>
                    <a:blip r:embed="rId4"/>
                    <a:stretch>
                      <a:fillRect/>
                    </a:stretch>
                  </pic:blipFill>
                  <pic:spPr bwMode="auto">
                    <a:xfrm>
                      <a:off x="0" y="0"/>
                      <a:ext cx="5760720" cy="4462145"/>
                    </a:xfrm>
                    <a:prstGeom prst="rect">
                      <a:avLst/>
                    </a:prstGeom>
                  </pic:spPr>
                </pic:pic>
              </a:graphicData>
            </a:graphic>
          </wp:inline>
        </w:drawing>
      </w:r>
    </w:p>
    <w:p>
      <w:pPr>
        <w:pStyle w:val="Normal"/>
        <w:spacing w:lineRule="auto" w:line="240" w:before="0" w:after="0"/>
        <w:rPr>
          <w:lang w:val="en-GB"/>
        </w:rPr>
      </w:pPr>
      <w:r>
        <w:rPr>
          <w:lang w:val="en-GB"/>
        </w:rPr>
        <w:t>Fig. 1: Immune-activation and associated inflammation cause IFN-γ release which in turn triggers ROS-emission by the innate immune system. ROS causes a decline in BH4-levels due to their oxygen-sensitivity. Since BH4 acts as a co-factor for several aromatic amino acid mono-oxygenases, neurotransmitter synthesis of serotonin, dopamine, noradrenaline and adrenaline levels are diminished. BH4 is recycled via BH2 in a DHFR-dependent manner.</w:t>
      </w:r>
    </w:p>
    <w:p>
      <w:pPr>
        <w:pStyle w:val="Normal"/>
        <w:spacing w:lineRule="auto" w:line="240" w:before="0" w:after="0"/>
        <w:rPr>
          <w:lang w:val="en-GB"/>
        </w:rPr>
      </w:pPr>
      <w:r>
        <w:rPr>
          <w:lang w:val="en-GB"/>
        </w:rPr>
      </w:r>
    </w:p>
    <w:p>
      <w:pPr>
        <w:pStyle w:val="Normal"/>
        <w:rPr>
          <w:lang w:val="en-GB"/>
        </w:rPr>
      </w:pPr>
      <w:r>
        <w:rPr>
          <w:lang w:val="en-GB"/>
        </w:rPr>
        <w:t xml:space="preserve">Abbreviations: IFN-γ: Interferon-γ; ROS: reactive oxygen species; BH4: 5,6,7,8-tetrahydrobiopterin; IDO: </w:t>
      </w:r>
      <w:r>
        <w:rPr>
          <w:rFonts w:cs="Arial" w:ascii="Arial" w:hAnsi="Arial"/>
          <w:sz w:val="21"/>
          <w:szCs w:val="21"/>
          <w:shd w:fill="FFFFFF" w:val="clear"/>
          <w:lang w:val="en-GB"/>
        </w:rPr>
        <w:t>Indolamin-2,3-Dioxygenase</w:t>
      </w:r>
      <w:r>
        <w:rPr>
          <w:lang w:val="en-GB"/>
        </w:rPr>
        <w:t xml:space="preserve">; XA: Xanthurenic acid; QUIN: Quinolonic acid; KYNA: Kynurenic acid; KYN: Kynurenin; TyrOH: Tyrosine hydroxylase; TrypOH: Tryptophan hydroxylase; PheOH: Phenylalanin hydroxylase; eNOS: endothelial nictric oxide synthase; nNOS: neuronal nictric oxide synthase; iNOS: inducible nictric oxide synthase; L-ARG: L-Arginine; NO: nictric oxide; L-CIT: L-citrulline; PHE: Phenylalanine; TYR: Tyrosine; L-DOPA: L-Dopamine; TRP: Tryptophan </w:t>
      </w:r>
    </w:p>
    <w:p>
      <w:pPr>
        <w:pStyle w:val="Normal"/>
        <w:suppressAutoHyphens w:val="false"/>
        <w:rPr>
          <w:lang w:val="en-US"/>
        </w:rPr>
      </w:pPr>
      <w:r>
        <w:rPr>
          <w:lang w:val="en-US"/>
        </w:rPr>
      </w:r>
      <w:r>
        <w:br w:type="page"/>
      </w:r>
    </w:p>
    <w:p>
      <w:pPr>
        <w:pStyle w:val="TextBody"/>
        <w:rPr>
          <w:lang w:val="en-US"/>
        </w:rPr>
      </w:pPr>
      <w:commentRangeStart w:id="41"/>
      <w:commentRangeStart w:id="42"/>
      <w:r>
        <w:rPr>
          <w:lang w:val="en-US"/>
        </w:rPr>
      </w:r>
    </w:p>
    <w:p>
      <w:pPr>
        <w:pStyle w:val="TextBody"/>
        <w:rPr>
          <w:color w:val="000000" w:themeColor="text1"/>
          <w:lang w:val="en-US"/>
        </w:rPr>
      </w:pPr>
      <w:r>
        <w:rPr>
          <w:lang w:val="en-US"/>
        </w:rPr>
        <w:t xml:space="preserve">Figure </w:t>
      </w:r>
      <w:r>
        <w:rPr>
          <w:lang w:val="en-US"/>
        </w:rPr>
      </w:r>
      <w:commentRangeEnd w:id="42"/>
      <w:r>
        <w:commentReference w:id="42"/>
      </w:r>
      <w:r>
        <w:rPr>
          <w:lang w:val="en-US"/>
        </w:rPr>
      </w:r>
      <w:commentRangeEnd w:id="41"/>
      <w:r>
        <w:commentReference w:id="41"/>
      </w:r>
      <w:r>
        <w:rPr>
          <w:lang w:val="en-US"/>
        </w:rPr>
        <w:t>2 Participant recruitment SIMMUN cohort</w:t>
      </w:r>
    </w:p>
    <w:p>
      <w:pPr>
        <w:pStyle w:val="TextBody"/>
        <w:rPr>
          <w:lang w:val="en-US"/>
        </w:rPr>
      </w:pPr>
      <w:r>
        <w:rPr>
          <w:lang w:val="en-US"/>
        </w:rPr>
      </w:r>
    </w:p>
    <w:p>
      <w:pPr>
        <w:pStyle w:val="TextBody"/>
        <w:rPr>
          <w:lang w:val="en-US"/>
        </w:rPr>
      </w:pPr>
      <w:r>
        <w:rPr/>
        <w:drawing>
          <wp:inline distT="0" distB="0" distL="0" distR="0">
            <wp:extent cx="5777865" cy="3275330"/>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5"/>
                    <a:stretch>
                      <a:fillRect/>
                    </a:stretch>
                  </pic:blipFill>
                  <pic:spPr bwMode="auto">
                    <a:xfrm>
                      <a:off x="0" y="0"/>
                      <a:ext cx="5777865" cy="3275330"/>
                    </a:xfrm>
                    <a:prstGeom prst="rect">
                      <a:avLst/>
                    </a:prstGeom>
                  </pic:spPr>
                </pic:pic>
              </a:graphicData>
            </a:graphic>
          </wp:inline>
        </w:drawing>
      </w:r>
    </w:p>
    <w:p>
      <w:pPr>
        <w:pStyle w:val="Normal"/>
        <w:suppressAutoHyphens w:val="false"/>
        <w:rPr>
          <w:color w:val="000000"/>
          <w:lang w:val="en-GB"/>
        </w:rPr>
      </w:pPr>
      <w:r>
        <w:rPr>
          <w:color w:val="000000"/>
          <w:lang w:val="en-GB"/>
        </w:rPr>
      </w:r>
      <w:r>
        <w:br w:type="page"/>
      </w:r>
    </w:p>
    <w:p>
      <w:pPr>
        <w:pStyle w:val="Normal"/>
        <w:rPr>
          <w:lang w:val="en-US"/>
        </w:rPr>
      </w:pPr>
      <w:r>
        <w:rPr>
          <w:lang w:val="en-US"/>
        </w:rPr>
        <w:t xml:space="preserve">Figure </w:t>
      </w:r>
      <w:ins w:id="468" w:author="NEW COVID" w:date="2022-12-18T08:41:00Z">
        <w:r>
          <w:rPr>
            <w:highlight w:val="yellow"/>
            <w:lang w:val="en-US"/>
          </w:rPr>
          <w:t>XX</w:t>
        </w:r>
      </w:ins>
      <w:del w:id="469" w:author="NEW COVID" w:date="2022-12-18T08:41:00Z">
        <w:r>
          <w:rPr>
            <w:highlight w:val="yellow"/>
            <w:lang w:val="en-US"/>
          </w:rPr>
          <w:delText>9</w:delText>
        </w:r>
      </w:del>
    </w:p>
    <w:p>
      <w:pPr>
        <w:pStyle w:val="Normal"/>
        <w:spacing w:lineRule="auto" w:line="480" w:before="0" w:after="0"/>
        <w:rPr>
          <w:lang w:val="en-US"/>
        </w:rPr>
      </w:pPr>
      <w:r>
        <w:rPr/>
        <w:drawing>
          <wp:inline distT="0" distB="0" distL="0" distR="0">
            <wp:extent cx="5760720" cy="503618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6"/>
                    <a:stretch>
                      <a:fillRect/>
                    </a:stretch>
                  </pic:blipFill>
                  <pic:spPr bwMode="auto">
                    <a:xfrm>
                      <a:off x="0" y="0"/>
                      <a:ext cx="5760720" cy="5036185"/>
                    </a:xfrm>
                    <a:prstGeom prst="rect">
                      <a:avLst/>
                    </a:prstGeom>
                  </pic:spPr>
                </pic:pic>
              </a:graphicData>
            </a:graphic>
          </wp:inline>
        </w:drawing>
      </w:r>
      <w:r>
        <w:rPr>
          <w:lang w:val="en-US"/>
        </w:rPr>
        <w:t xml:space="preserve"> </w:t>
      </w:r>
    </w:p>
    <w:p>
      <w:pPr>
        <w:pStyle w:val="Normal"/>
        <w:spacing w:lineRule="auto" w:line="240" w:before="0" w:after="0"/>
        <w:rPr>
          <w:lang w:val="en-US"/>
        </w:rPr>
      </w:pPr>
      <w:r>
        <w:rPr>
          <w:lang w:val="en-US"/>
        </w:rPr>
        <w:t>Fig.</w:t>
      </w:r>
      <w:commentRangeStart w:id="44"/>
      <w:r>
        <w:rPr/>
        <w:commentReference w:id="43"/>
      </w:r>
      <w:r>
        <w:rPr/>
      </w:r>
      <w:ins w:id="470" w:author="NEW COVID" w:date="2022-12-18T08:41:00Z">
        <w:commentRangeEnd w:id="44"/>
        <w:r>
          <w:commentReference w:id="44"/>
        </w:r>
        <w:r>
          <w:rPr>
            <w:highlight w:val="yellow"/>
            <w:lang w:val="en-US"/>
          </w:rPr>
          <w:t>XX</w:t>
        </w:r>
      </w:ins>
      <w:del w:id="471" w:author="NEW COVID" w:date="2022-12-18T08:41:00Z">
        <w:r>
          <w:rPr>
            <w:highlight w:val="yellow"/>
            <w:lang w:val="en-US"/>
          </w:rPr>
          <w:delText>9</w:delText>
        </w:r>
      </w:del>
      <w:r>
        <w:rPr>
          <w:lang w:val="en-US"/>
        </w:rPr>
        <w:t>: Presumed interaction of physical and mental health on neurotransmitter precursor amino acid levels following immune-activation of the peripheral innate immune system by exposure to COVID-19, microglia within the central nervous system are activated, causing an increase in KYN/TRP-ratio and QUIN due to IDO-1 activity alongside a rise in glutamate-levels due to glutaminase activity. The synergistic effect of the NMDA-R agonists QUIN and glutamate cause neuroexcitatation and neurotoxicity in pathologically raised levels that lead to symptoms of depression and anxiety. TNF-α = Tumor Necrosis Factor – alpha; TRP = Tryptophan; IDO-1 = indoleamine 2,3-dioxygenase-1; TRYCATs = Tryptophan catabolites; KYN/TRP-ratio: Kynurenine/Tryptophan-ratio; QUIN = Quinolonic acid</w:t>
      </w:r>
    </w:p>
    <w:p>
      <w:pPr>
        <w:pStyle w:val="TextBody"/>
        <w:rPr>
          <w:lang w:val="en-GB"/>
        </w:rPr>
      </w:pPr>
      <w:r>
        <w:rPr>
          <w:lang w:val="en-GB"/>
        </w:rPr>
      </w:r>
    </w:p>
    <w:p>
      <w:pPr>
        <w:pStyle w:val="Normal"/>
        <w:rPr>
          <w:lang w:val="en-US"/>
        </w:rPr>
      </w:pPr>
      <w:r>
        <w:rPr>
          <w:lang w:val="en-US"/>
        </w:rPr>
      </w:r>
    </w:p>
    <w:p>
      <w:pPr>
        <w:pStyle w:val="Normal"/>
        <w:rPr>
          <w:lang w:val="en-US"/>
        </w:rPr>
      </w:pPr>
      <w:r>
        <w:rPr>
          <w:lang w:val="en-US"/>
        </w:rPr>
      </w:r>
      <w:r>
        <w:br w:type="page"/>
      </w:r>
    </w:p>
    <w:p>
      <w:pPr>
        <w:pStyle w:val="Bibliography"/>
        <w:rPr/>
      </w:pPr>
      <w:r>
        <w:rPr/>
        <w:t xml:space="preserve">3. </w:t>
        <w:tab/>
        <w:t xml:space="preserve">Kassambara A. rstatix: Pipe-Friendly Framework for Basic Statistical Tests. (2021) </w:t>
      </w:r>
      <w:hyperlink r:id="rId7">
        <w:r>
          <w:rPr>
            <w:rStyle w:val="InternetLink"/>
          </w:rPr>
          <w:t>https://cran.r-project.org/package=rstatix</w:t>
        </w:r>
      </w:hyperlink>
    </w:p>
    <w:p>
      <w:pPr>
        <w:pStyle w:val="Bibliography"/>
        <w:rPr/>
      </w:pPr>
      <w:r>
        <w:rPr/>
        <w:t xml:space="preserve">4. </w:t>
        <w:tab/>
        <w:t xml:space="preserve">Kassambara A, Mundt F. factoextra: Extract and Visualize the Results of Multivariate Data Analyses. (2020) </w:t>
      </w:r>
      <w:hyperlink r:id="rId8">
        <w:r>
          <w:rPr>
            <w:rStyle w:val="InternetLink"/>
          </w:rPr>
          <w:t>https://cran.r-project.org/web/packages/factoextra/index.html</w:t>
        </w:r>
      </w:hyperlink>
    </w:p>
    <w:p>
      <w:pPr>
        <w:pStyle w:val="Normal"/>
        <w:rPr>
          <w:rFonts w:cs="Calibri" w:cstheme="minorHAnsi"/>
          <w:lang w:val="en-US"/>
        </w:rPr>
      </w:pPr>
      <w:r>
        <w:rPr>
          <w:rFonts w:cs="Calibri" w:cstheme="minorHAnsi"/>
          <w:lang w:val="en-US"/>
        </w:rPr>
      </w:r>
    </w:p>
    <w:p>
      <w:pPr>
        <w:pStyle w:val="Heading1"/>
        <w:rPr>
          <w:lang w:val="en-US"/>
        </w:rPr>
      </w:pPr>
      <w:r>
        <w:rPr>
          <w:lang w:val="en-US"/>
        </w:rPr>
        <w:t>References</w:t>
      </w:r>
    </w:p>
    <w:p>
      <w:pPr>
        <w:pStyle w:val="EndNoteBibliography"/>
        <w:spacing w:before="0" w:after="0"/>
        <w:rPr/>
      </w:pPr>
      <w:r>
        <w:fldChar w:fldCharType="begin"/>
      </w:r>
      <w:r>
        <w:rPr/>
        <w:instrText>ADDIN EN.REFLIST</w:instrText>
      </w:r>
      <w:r>
        <w:rPr/>
      </w:r>
      <w:r>
        <w:rPr/>
        <w:fldChar w:fldCharType="separate"/>
      </w:r>
      <w:r>
        <w:rPr/>
        <w:t>Almulla, A.F., Supasitthumrong, T., Tunvirachaisakul, C., Algon, A.A.A., Al-Hakeim, H.K., Maes, M., 2022. The tryptophan catabolite or kynurenine pathway in COVID-19 and critical COVID-19: a systematic review and meta-analysis. BMC Infectious Diseases 22, 615.</w:t>
      </w:r>
    </w:p>
    <w:p>
      <w:pPr>
        <w:pStyle w:val="EndNoteBibliography"/>
        <w:spacing w:before="0" w:after="0"/>
        <w:rPr/>
      </w:pPr>
      <w:r>
        <w:rPr/>
        <w:t>Benjamini, Y., Hochberg, Y., 1995. Controlling the False Discovery Rate: A Practical and Powerful Approach to Multiple Testing. Journal of the Royal Statistical Society: Series B (Methodological) 57, 289-300.</w:t>
      </w:r>
    </w:p>
    <w:p>
      <w:pPr>
        <w:pStyle w:val="EndNoteBibliography"/>
        <w:spacing w:before="0" w:after="0"/>
        <w:rPr>
          <w:lang w:val="de-DE"/>
        </w:rPr>
      </w:pPr>
      <w:r>
        <w:rPr/>
        <w:t xml:space="preserve">Bizjak, D.A., Stangl, M., Börner, N., Bösch, F., Durner, J., Drunin, G., Buhl, J.L., Abendroth, D., 2022. Kynurenine serves as useful biomarker in acute, Long- and Post-COVID-19 diagnostics. </w:t>
      </w:r>
      <w:r>
        <w:rPr>
          <w:lang w:val="de-DE"/>
        </w:rPr>
        <w:t>Front Immunol 13, 1004545.</w:t>
      </w:r>
    </w:p>
    <w:p>
      <w:pPr>
        <w:pStyle w:val="EndNoteBibliography"/>
        <w:spacing w:before="0" w:after="0"/>
        <w:rPr/>
      </w:pPr>
      <w:r>
        <w:rPr>
          <w:lang w:val="de-DE"/>
        </w:rPr>
        <w:t xml:space="preserve">Bjelland, I., Dahl, A.A., Haug, T.T., Neckelmann, D., 2002. </w:t>
      </w:r>
      <w:r>
        <w:rPr/>
        <w:t>The validity of the Hospital Anxiety and Depression Scale. An updated literature review. J Psychosom Res 52, 69-77.</w:t>
      </w:r>
    </w:p>
    <w:p>
      <w:pPr>
        <w:pStyle w:val="EndNoteBibliography"/>
        <w:spacing w:before="0" w:after="0"/>
        <w:rPr/>
      </w:pPr>
      <w:r>
        <w:rPr/>
        <w:t>Bower, J.E., Radin, A., Kuhlman, K.R., 2022. Psychoneuroimmunology in the time of COVID-19: Why neuro-immune interactions matter for mental and physical health. Behav Res Ther 154, 104104.</w:t>
      </w:r>
    </w:p>
    <w:p>
      <w:pPr>
        <w:pStyle w:val="EndNoteBibliography"/>
        <w:spacing w:before="0" w:after="0"/>
        <w:rPr/>
      </w:pPr>
      <w:r>
        <w:rPr/>
        <w:t>Capuron, L., Schroecksnadel, S., Feart, C., Aubert, A., Higueret, D., Barberger-Gateau, P., Laye, S., Fuchs, D., 2011. Chronic low-grade inflammation in elderly persons is associated with altered tryptophan and tyrosine metabolism: role in neuropsychiatric symptoms. Biol Psychiatry 70, 175-182.</w:t>
      </w:r>
    </w:p>
    <w:p>
      <w:pPr>
        <w:pStyle w:val="EndNoteBibliography"/>
        <w:spacing w:before="0" w:after="0"/>
        <w:rPr/>
      </w:pPr>
      <w:r>
        <w:rPr/>
        <w:t>Dantzer, R., 2005. Somatization: A psychoneuroimmune perspective. Psychoneuroendocrinology 30, 947-952.</w:t>
      </w:r>
    </w:p>
    <w:p>
      <w:pPr>
        <w:pStyle w:val="EndNoteBibliography"/>
        <w:spacing w:before="0" w:after="0"/>
        <w:rPr>
          <w:lang w:val="de-DE"/>
        </w:rPr>
      </w:pPr>
      <w:r>
        <w:rPr/>
        <w:t xml:space="preserve">Dantzer, R., O'Connor, J.C., Freund, G.G., Johnson, R.W., Kelley, K.W., 2008. From inflammation to sickness and depression: when the immune system subjugates the brain. </w:t>
      </w:r>
      <w:r>
        <w:rPr>
          <w:lang w:val="de-DE"/>
        </w:rPr>
        <w:t>Nature Reviews Neuroscience 9, 46-56.</w:t>
      </w:r>
    </w:p>
    <w:p>
      <w:pPr>
        <w:pStyle w:val="EndNoteBibliography"/>
        <w:spacing w:before="0" w:after="0"/>
        <w:rPr>
          <w:lang w:val="de-DE"/>
        </w:rPr>
      </w:pPr>
      <w:r>
        <w:rPr>
          <w:lang w:val="de-DE"/>
        </w:rPr>
        <w:t xml:space="preserve">Deisenhammer, F., Bauer, A., Kavelar, C., Rudzki, D., Rössler, A., Kimpel, J., Borena, W., Reindl, M., 2021. </w:t>
      </w:r>
      <w:r>
        <w:rPr/>
        <w:t xml:space="preserve">12-month SARS-CoV-2 antibody persistency in a Tyrolean COVID-19 cohort. </w:t>
      </w:r>
      <w:r>
        <w:rPr>
          <w:lang w:val="de-DE"/>
        </w:rPr>
        <w:t>Wien Klin Wochenschr 133, 1265-1271.</w:t>
      </w:r>
    </w:p>
    <w:p>
      <w:pPr>
        <w:pStyle w:val="EndNoteBibliography"/>
        <w:spacing w:before="0" w:after="0"/>
        <w:rPr/>
      </w:pPr>
      <w:r>
        <w:rPr>
          <w:lang w:val="de-DE"/>
        </w:rPr>
        <w:t xml:space="preserve">Dewulf, J.P., Martin, M., Marie, S., Oguz, F., Belkhir, L., De Greef, J., Yombi, J.C., Wittebole, X., Laterre, P.-F., Jadoul, M., Gatto, L., Bommer, G.T., Morelle, J., 2022. </w:t>
      </w:r>
      <w:r>
        <w:rPr/>
        <w:t>Urine metabolomics links dysregulation of the tryptophan-kynurenine pathway to inflammation and severity of COVID-19. Scientific Reports 12, 9959.</w:t>
      </w:r>
    </w:p>
    <w:p>
      <w:pPr>
        <w:pStyle w:val="EndNoteBibliography"/>
        <w:spacing w:before="0" w:after="0"/>
        <w:rPr/>
      </w:pPr>
      <w:r>
        <w:rPr/>
        <w:t>Eroğlu, İ., Eroğlu, B., Güven, G.S., 2021. Altered tryptophan absorption and metabolism could underlie long-term symptoms in survivors of coronavirus disease 2019 (COVID-19). Nutrition 90, 111308.</w:t>
      </w:r>
    </w:p>
    <w:p>
      <w:pPr>
        <w:pStyle w:val="EndNoteBibliography"/>
        <w:spacing w:before="0" w:after="0"/>
        <w:rPr/>
      </w:pPr>
      <w:r>
        <w:rPr/>
        <w:t>Fanet, H., Capuron, L., Castanon, N., Calon, F., Vancassel, S., 2021. Tetrahydrobioterin (BH4) Pathway: From Metabolism to Neuropsychiatry. Curr Neuropharmacol 19, 591-609.</w:t>
      </w:r>
    </w:p>
    <w:p>
      <w:pPr>
        <w:pStyle w:val="EndNoteBibliography"/>
        <w:spacing w:before="0" w:after="0"/>
        <w:rPr>
          <w:lang w:val="de-DE"/>
        </w:rPr>
      </w:pPr>
      <w:r>
        <w:rPr/>
        <w:t xml:space="preserve">Hamilton, O.S., Cadar, D., Steptoe, A., 2021. Systemic inflammation and emotional responses during the COVID-19 pandemic. </w:t>
      </w:r>
      <w:r>
        <w:rPr>
          <w:lang w:val="de-DE"/>
        </w:rPr>
        <w:t>Transl Psychiatry 11, 626.</w:t>
      </w:r>
    </w:p>
    <w:p>
      <w:pPr>
        <w:pStyle w:val="EndNoteBibliography"/>
        <w:spacing w:before="0" w:after="0"/>
        <w:rPr>
          <w:lang w:val="de-DE"/>
        </w:rPr>
      </w:pPr>
      <w:r>
        <w:rPr>
          <w:lang w:val="de-DE"/>
        </w:rPr>
        <w:t xml:space="preserve">Hüfner, K., Fuchs, D., Blauth, M., Sperner-Unterweger, B., 2019. </w:t>
      </w:r>
      <w:r>
        <w:rPr/>
        <w:t xml:space="preserve">How acute and chronic physical disease may influence mental health - An Analysis of neurotransmitter precursor amino acid levels. </w:t>
      </w:r>
      <w:r>
        <w:rPr>
          <w:lang w:val="de-DE"/>
        </w:rPr>
        <w:t>Psychoneuroendocrinology 106, 95-101.</w:t>
      </w:r>
    </w:p>
    <w:p>
      <w:pPr>
        <w:pStyle w:val="EndNoteBibliography"/>
        <w:spacing w:before="0" w:after="0"/>
        <w:rPr>
          <w:lang w:val="de-DE"/>
        </w:rPr>
      </w:pPr>
      <w:r>
        <w:rPr>
          <w:lang w:val="de-DE"/>
        </w:rPr>
        <w:t xml:space="preserve">Hüfner, K., Galffy, M., Egeter, J., Giesinger, J.M., Arnhard, K., Oberacher, H., Gostner, J.M., Fuchs, D., Sperner-Unterweger, B., 2020. </w:t>
      </w:r>
      <w:r>
        <w:rPr/>
        <w:t xml:space="preserve">Acute and Chronic Mental Stress Both Influence Levels of Neurotransmitter Precursor Amino Acids and Derived Biogenic Amines. </w:t>
      </w:r>
      <w:r>
        <w:rPr>
          <w:lang w:val="de-DE"/>
        </w:rPr>
        <w:t>Brain Sci 10.</w:t>
      </w:r>
    </w:p>
    <w:p>
      <w:pPr>
        <w:pStyle w:val="EndNoteBibliography"/>
        <w:spacing w:before="0" w:after="0"/>
        <w:rPr>
          <w:lang w:val="de-DE"/>
        </w:rPr>
      </w:pPr>
      <w:r>
        <w:rPr>
          <w:lang w:val="de-DE"/>
        </w:rPr>
        <w:t xml:space="preserve">Hüfner, K., Giesinger, J.M., Gostner, J.M., Egeter, J., Koudouovoh-Tripp, P., Vill, T., Fuchs, D., Sperner-Unterweger, B., 2021. </w:t>
      </w:r>
      <w:r>
        <w:rPr/>
        <w:t xml:space="preserve">Neurotransmitter Precursor Amino Acid Ratios Show Differential, Inverse Correlations with Depression Severity in the Low and High Depression Score Range. </w:t>
      </w:r>
      <w:r>
        <w:rPr>
          <w:lang w:val="de-DE"/>
        </w:rPr>
        <w:t>Int J Tryptophan Res 14, 11786469211039220.</w:t>
      </w:r>
    </w:p>
    <w:p>
      <w:pPr>
        <w:pStyle w:val="EndNoteBibliography"/>
        <w:spacing w:before="0" w:after="0"/>
        <w:rPr/>
      </w:pPr>
      <w:r>
        <w:rPr>
          <w:lang w:val="de-DE"/>
        </w:rPr>
        <w:t xml:space="preserve">Hüfner, K., Oberguggenberger, A., Kohl, C., Geisler, S., Gamper, E., Meraner, V., Egeter, J., Hubalek, M., Beer, B., Fuchs, D., Sperner-Unterweger, B., 2015. </w:t>
      </w:r>
      <w:r>
        <w:rPr/>
        <w:t>Levels in neurotransmitter precursor amino acids correlate with mental health in patients with breast cancer. Psychoneuroendocrinology 60, 28-38.</w:t>
      </w:r>
    </w:p>
    <w:p>
      <w:pPr>
        <w:pStyle w:val="EndNoteBibliography"/>
        <w:spacing w:before="0" w:after="0"/>
        <w:rPr/>
      </w:pPr>
      <w:r>
        <w:rPr/>
        <w:t>Hüfner, K., Tymoszuk, P., Sahanic, S., Luger, A., Boehm, A., Pizzini, A., Schwabl, C., Koppelstätter, S., Kurz, K., Asshoff, M., Mosheimer-Feistritzer, B., Pfeifer, B., Rass, V., Schroll, A., Iglseder, S., Egger, A., Wöll, E., Weiss, G., Helbok, R., Widmann, G., Sonnweber, T., Tancevski, I., Sperner-Unterweger, B., Löffler-Ragg, J., 2022. Persistent somatic symptoms are key to individual illness perception at one year after COVID-19. medRxiv, 2022.2009.2005.22279602.</w:t>
      </w:r>
    </w:p>
    <w:p>
      <w:pPr>
        <w:pStyle w:val="EndNoteBibliography"/>
        <w:spacing w:before="0" w:after="0"/>
        <w:rPr/>
      </w:pPr>
      <w:r>
        <w:rPr/>
        <w:t>Matta, J., Wiernik, E., Robineau, O., Carrat, F., Touvier, M., Severi, G., de Lamballerie, X., Blanché, H., Deleuze, J.-F., Gouraud, C., Hoertel, N., Ranque, B., Goldberg, M., Zins, M., Lemogne, C., Santé, P., Relations et Inégalités Sociales en Population Générale Pendant la Crise COVID-19–Sérologie Study Group, 2022. Association of Self-reported COVID-19 Infection and SARS-CoV-2 Serology Test Results With Persistent Physical Symptoms Among French Adults During the COVID-19 Pandemic. JAMA Internal Medicine 182, 19-25.</w:t>
      </w:r>
    </w:p>
    <w:p>
      <w:pPr>
        <w:pStyle w:val="EndNoteBibliography"/>
        <w:spacing w:before="0" w:after="0"/>
        <w:rPr/>
      </w:pPr>
      <w:r>
        <w:rPr/>
        <w:t>Miller, A.H., Raison, C.L., 2016. The role of inflammation in depression: from evolutionary imperative to modern treatment target. Nature Reviews Immunology 16, 22-34.</w:t>
      </w:r>
    </w:p>
    <w:p>
      <w:pPr>
        <w:pStyle w:val="EndNoteBibliography"/>
        <w:spacing w:before="0" w:after="0"/>
        <w:rPr>
          <w:lang w:val="de-DE"/>
        </w:rPr>
      </w:pPr>
      <w:r>
        <w:rPr/>
        <w:t xml:space="preserve">Najjar, S., Najjar, A., Chong, D.J., Pramanik, B.K., Kirsch, C., Kuzniecky, R.I., Pacia, S.V., Azhar, S., 2020. Central nervous system complications associated with SARS-CoV-2 infection: integrative concepts of pathophysiology and case reports. </w:t>
      </w:r>
      <w:r>
        <w:rPr>
          <w:lang w:val="de-DE"/>
        </w:rPr>
        <w:t>J Neuroinflammation 17, 231.</w:t>
      </w:r>
    </w:p>
    <w:p>
      <w:pPr>
        <w:pStyle w:val="EndNoteBibliography"/>
        <w:spacing w:before="0" w:after="0"/>
        <w:rPr/>
      </w:pPr>
      <w:r>
        <w:rPr>
          <w:lang w:val="de-DE"/>
        </w:rPr>
        <w:t xml:space="preserve">Neurauter, G., Schrocksnadel, K., Scholl-Burgi, S., Sperner-Unterweger, B., Schubert, C., Ledochowski, M., Fuchs, D., 2008. </w:t>
      </w:r>
      <w:r>
        <w:rPr/>
        <w:t>Chronic immune stimulation correlates with reduced phenylalanine turnover. Curr Drug Metab 9, 622-627.</w:t>
      </w:r>
    </w:p>
    <w:p>
      <w:pPr>
        <w:pStyle w:val="EndNoteBibliography"/>
        <w:spacing w:before="0" w:after="0"/>
        <w:rPr/>
      </w:pPr>
      <w:r>
        <w:rPr>
          <w:lang w:val="de-DE"/>
        </w:rPr>
        <w:t xml:space="preserve">Rahimian, R., Belliveau, C., Chen, R., Mechawar, N., 2022. </w:t>
      </w:r>
      <w:r>
        <w:rPr/>
        <w:t>Microglial Inflammatory-Metabolic Pathways and Their Potential Therapeutic Implication in Major Depressive Disorder. Front Psychiatry 13, 871997.</w:t>
      </w:r>
    </w:p>
    <w:p>
      <w:pPr>
        <w:pStyle w:val="EndNoteBibliography"/>
        <w:spacing w:before="0" w:after="0"/>
        <w:rPr/>
      </w:pPr>
      <w:r>
        <w:rPr/>
        <w:t>Schwarcz, R., Bruno, J.P., Muchowski, P.J., Wu, H.Q., 2012. Kynurenines in the mammalian brain: when physiology meets pathology. Nat Rev Neurosci 13, 465-477.</w:t>
      </w:r>
    </w:p>
    <w:p>
      <w:pPr>
        <w:pStyle w:val="EndNoteBibliography"/>
        <w:spacing w:before="0" w:after="0"/>
        <w:rPr>
          <w:lang w:val="de-DE"/>
        </w:rPr>
      </w:pPr>
      <w:r>
        <w:rPr/>
        <w:t xml:space="preserve">Song, P., Li, W., Xie, J., Hou, Y., You, C., 2020. Cytokine storm induced by SARS-CoV-2. </w:t>
      </w:r>
      <w:r>
        <w:rPr>
          <w:lang w:val="de-DE"/>
        </w:rPr>
        <w:t>Clin Chim Acta 509, 280-287.</w:t>
      </w:r>
    </w:p>
    <w:p>
      <w:pPr>
        <w:pStyle w:val="EndNoteBibliography"/>
        <w:spacing w:before="0" w:after="0"/>
        <w:rPr/>
      </w:pPr>
      <w:r>
        <w:rPr>
          <w:lang w:val="de-DE"/>
        </w:rPr>
        <w:t xml:space="preserve">Staudt, A., Jörres, R.A., Hinterberger, T., Lehnen, N., Loew, T., Budweiser, S., 2022. </w:t>
      </w:r>
      <w:r>
        <w:rPr/>
        <w:t>Associations of Post-Acute COVID syndrome with physiological and clinical measures 10 months after hospitalization in patients of the first wave. European Journal of Internal Medicine 95, 50-60.</w:t>
      </w:r>
    </w:p>
    <w:p>
      <w:pPr>
        <w:pStyle w:val="EndNoteBibliography"/>
        <w:spacing w:before="0" w:after="0"/>
        <w:rPr/>
      </w:pPr>
      <w:r>
        <w:rPr/>
        <w:t>Su, Y., Yuan, D., Chen, D.G., Ng, R.H., Wang, K., Choi, J., Li, S., Hong, S., Zhang, R., Xie, J., Kornilov, S.A., Scherler, K., Pavlovitch-Bedzyk, A.J., Dong, S., Lausted, C., Lee, I., Fallen, S., Dai, C.L., Baloni, P., Smith, B., Duvvuri, V.R., Anderson, K.G., Li, J., Yang, F., Duncombe, C.J., McCulloch, D.J., Rostomily, C., Troisch, P., Zhou, J., Mackay, S., DeGottardi, Q., May, D.H., Taniguchi, R., Gittelman, R.M., Klinger, M., Snyder, T.M., Roper, R., Wojciechowska, G., Murray, K., Edmark, R., Evans, S., Jones, L., Zhou, Y., Rowen, L., Liu, R., Chour, W., Algren, H.A., Berrington, W.R., Wallick, J.A., Cochran, R.A., Micikas, M.E., Unit, I.S.-S.C.-B., Wrin, T., Petropoulos, C.J., Cole, H.R., Fischer, T.D., Wei, W., Hoon, D.S.B., Price, N.D., Subramanian, N., Hill, J.A., Hadlock, J., Magis, A.T., Ribas, A., Lanier, L.L., Boyd, S.D., Bluestone, J.A., Chu, H., Hood, L., Gottardo, R., Greenberg, P.D., Davis, M.M., Goldman, J.D., Heath, J.R., 2022. Multiple early factors anticipate post-acute COVID-19 sequelae. Cell 185, 881-895 e820.</w:t>
      </w:r>
    </w:p>
    <w:p>
      <w:pPr>
        <w:pStyle w:val="EndNoteBibliography"/>
        <w:spacing w:before="0" w:after="0"/>
        <w:rPr/>
      </w:pPr>
      <w:r>
        <w:rPr>
          <w:lang w:val="de-DE"/>
        </w:rPr>
        <w:t xml:space="preserve">Sucher, R., Schroecksnadel, K., Weiss, G., Margreiter, R., Fuchs, D., Brandacher, G., 2010. </w:t>
      </w:r>
      <w:r>
        <w:rPr/>
        <w:t>Neopterin, a prognostic marker in human malignancies. Cancer Lett 287, 13-22.</w:t>
      </w:r>
    </w:p>
    <w:p>
      <w:pPr>
        <w:pStyle w:val="EndNoteBibliography"/>
        <w:spacing w:before="0" w:after="0"/>
        <w:rPr>
          <w:lang w:val="de-DE"/>
        </w:rPr>
      </w:pPr>
      <w:r>
        <w:rPr/>
        <w:t xml:space="preserve">Thony, B., Auerbach, G., Blau, N., 2000. Tetrahydrobiopterin biosynthesis, regeneration and functions. </w:t>
      </w:r>
      <w:r>
        <w:rPr>
          <w:lang w:val="de-DE"/>
        </w:rPr>
        <w:t>Biochem J 347 Pt 1, 1-16.</w:t>
      </w:r>
    </w:p>
    <w:p>
      <w:pPr>
        <w:pStyle w:val="EndNoteBibliography"/>
        <w:spacing w:before="0" w:after="0"/>
        <w:rPr/>
      </w:pPr>
      <w:r>
        <w:rPr>
          <w:lang w:val="de-DE"/>
        </w:rPr>
        <w:t xml:space="preserve">Wang, Q., Xu, R., Volkow, N.D., 2021. </w:t>
      </w:r>
      <w:r>
        <w:rPr/>
        <w:t>Increased risk of COVID-19 infection and mortality in people with mental disorders: analysis from electronic health records in the United States. World Psychiatry 20, 124-130.</w:t>
      </w:r>
    </w:p>
    <w:p>
      <w:pPr>
        <w:pStyle w:val="EndNoteBibliography"/>
        <w:spacing w:before="0" w:after="0"/>
        <w:rPr>
          <w:lang w:val="de-DE"/>
        </w:rPr>
      </w:pPr>
      <w:r>
        <w:rPr/>
        <w:t xml:space="preserve">Werner-Felmayer, G., Golderer, G., Werner, E.R., 2002. Tetrahydrobiopterin biosynthesis, utilization and pharmacological effects. </w:t>
      </w:r>
      <w:r>
        <w:rPr>
          <w:lang w:val="de-DE"/>
        </w:rPr>
        <w:t>Curr Drug Metab 3, 159-173.</w:t>
      </w:r>
    </w:p>
    <w:p>
      <w:pPr>
        <w:pStyle w:val="EndNoteBibliography"/>
        <w:spacing w:before="0" w:after="0"/>
        <w:rPr/>
      </w:pPr>
      <w:r>
        <w:rPr>
          <w:lang w:val="de-DE"/>
        </w:rPr>
        <w:t xml:space="preserve">Widner, B., Werner, E.R., Schennach, H., Wachter, H., Fuchs, D., 1997. </w:t>
      </w:r>
      <w:r>
        <w:rPr/>
        <w:t>Simultaneous measurement of serum tryptophan and kynurenine by HPLC. Clin Chem 43, 2424-2426.</w:t>
      </w:r>
    </w:p>
    <w:p>
      <w:pPr>
        <w:pStyle w:val="EndNoteBibliography"/>
        <w:rPr/>
      </w:pPr>
      <w:r>
        <w:rPr/>
        <w:t>Yılmaz, N., Herken, H., Cicek, H.K., Celik, A., Yürekli, M., Akyol, Ö., 2007. Increased Levels of Nitric Oxide, Cortisol and Adrenomedullin in Patients with Chronic Schizophrenia. Medical Principles and Practice 16, 137-141.</w:t>
      </w:r>
    </w:p>
    <w:p>
      <w:pPr>
        <w:pStyle w:val="Normal"/>
        <w:spacing w:before="0" w:after="160"/>
        <w:rPr>
          <w:rFonts w:cs="Calibri" w:cstheme="minorHAnsi"/>
          <w:lang w:val="en-GB"/>
        </w:rPr>
      </w:pPr>
      <w:r>
        <w:rPr/>
      </w:r>
      <w:r>
        <w:rPr/>
        <w:fldChar w:fldCharType="end"/>
      </w:r>
    </w:p>
    <w:sectPr>
      <w:headerReference w:type="default" r:id="rId9"/>
      <w:type w:val="nextPage"/>
      <w:pgSz w:w="11906" w:h="16838"/>
      <w:pgMar w:left="1417" w:right="1417" w:header="708" w:top="1417" w:footer="0" w:bottom="1134"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3-01-19T13:40:2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Änderungen im Design: ich werte nur die TeilnehmerInnen mit kompletten Satz von modelling variables (n = 177)</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eastAsia="en-US" w:bidi="ar-SA"/>
        </w:rPr>
        <w:t>Was noch dazu kommen: anti-S1/RBD Antikörper</w:t>
      </w:r>
    </w:p>
  </w:comment>
  <w:comment w:id="1" w:author="HÜFNER Katharina,Assoz. Prof. Priv.Doz. Dr." w:date="2022-12-18T13:07:00Z" w:initials="HKPPD">
    <w:p>
      <w:r>
        <w:rPr>
          <w:rFonts w:ascii="Liberation Serif" w:hAnsi="Liberation Serif" w:eastAsia="Segoe UI" w:cs="Tahoma"/>
          <w:sz w:val="24"/>
          <w:szCs w:val="24"/>
          <w:lang w:val="en-US" w:eastAsia="en-US" w:bidi="en-US"/>
        </w:rPr>
        <w:t>Das mit den convalescents/recovery ist so ein Problem, weil ja doch einige persistierende Symptome hatten, wollen wir das nicht irgendwie angeben/zumindest beschreiben mit den persistierenden Symptomen? S. auch Tabelle?</w:t>
      </w:r>
    </w:p>
  </w:comment>
  <w:comment w:id="2" w:author="Unknown Author" w:date="2023-01-19T13:06:22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HÜFNER Katharina,Assoz. Prof. Priv.Doz. Dr. (12/18/2022, 13:07): "..."</w:t>
      </w:r>
    </w:p>
    <w:p>
      <w:r>
        <w:rPr>
          <w:rFonts w:ascii="Liberation Serif" w:hAnsi="Liberation Serif" w:eastAsia="Segoe UI" w:cs="Tahoma"/>
          <w:sz w:val="20"/>
          <w:szCs w:val="24"/>
          <w:lang w:val="en-US" w:eastAsia="en-US" w:bidi="ar-SA"/>
        </w:rPr>
        <w:t>Siehe Tabelle 1 und meinen Vorschlag zu den PSS – ich hab sie jetz mitgenommen</w:t>
      </w:r>
    </w:p>
  </w:comment>
  <w:comment w:id="3" w:author="HÜFNER Katharina,Assoz. Prof. Priv.Doz. Dr." w:date="2022-12-18T10:05:00Z" w:initials="HKPPD">
    <w:p>
      <w:r>
        <w:rPr>
          <w:rFonts w:ascii="Liberation Serif" w:hAnsi="Liberation Serif" w:eastAsia="Segoe UI" w:cs="Tahoma"/>
          <w:sz w:val="24"/>
          <w:szCs w:val="24"/>
          <w:lang w:val="en-US" w:eastAsia="en-US" w:bidi="en-US"/>
        </w:rPr>
        <w:t>Eigentlich wäre es nicht schlecht irgendwie zu schreiben dass wir mental health in beiden Cohorten angeschaut haben?</w:t>
      </w:r>
    </w:p>
    <w:p>
      <w:r>
        <w:rPr>
          <w:rFonts w:ascii="Liberation Serif" w:hAnsi="Liberation Serif" w:eastAsia="Segoe UI" w:cs="Tahoma"/>
          <w:sz w:val="24"/>
          <w:szCs w:val="24"/>
          <w:lang w:val="en-US" w:eastAsia="en-US" w:bidi="en-US"/>
        </w:rPr>
      </w:r>
    </w:p>
  </w:comment>
  <w:comment w:id="4" w:author="HÜFNER Katharina,Assoz. Prof. Priv.Doz. Dr." w:date="2022-12-18T09:22:00Z" w:initials="HKPPD">
    <w:p>
      <w:r>
        <w:rPr>
          <w:rFonts w:ascii="Liberation Serif" w:hAnsi="Liberation Serif" w:eastAsia="Segoe UI" w:cs="Tahoma"/>
          <w:sz w:val="24"/>
          <w:szCs w:val="24"/>
          <w:lang w:val="en-US" w:eastAsia="en-US" w:bidi="en-US"/>
        </w:rPr>
        <w:t>Fehlt in INCOV, ist das sinnvoll und/oder möglich?</w:t>
      </w:r>
    </w:p>
  </w:comment>
  <w:comment w:id="5" w:author="VEDOVA Sophia,Dr." w:date="2022-12-22T16:41:00Z" w:initials="VS">
    <w:p>
      <w:r>
        <w:rPr>
          <w:rFonts w:ascii="Liberation Serif" w:hAnsi="Liberation Serif" w:eastAsia="Segoe UI" w:cs="Tahoma"/>
          <w:sz w:val="24"/>
          <w:szCs w:val="24"/>
          <w:lang w:val="en-US" w:eastAsia="en-US" w:bidi="en-US"/>
        </w:rPr>
        <w:t>In 6 cases, date of CoV 2 infection was unknown.</w:t>
      </w:r>
    </w:p>
  </w:comment>
  <w:comment w:id="6" w:author="Unknown Author" w:date="2023-01-28T14:13: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Bin ich richtig?</w:t>
      </w:r>
    </w:p>
  </w:comment>
  <w:comment w:id="7" w:author="Unknown Author" w:date="2023-01-19T14:12:5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Es wäre eigentlich das Gegenteil vom Serotonin Pathway – dieser Begriff gefällt mir nicht so sehr...</w:t>
      </w:r>
    </w:p>
  </w:comment>
  <w:comment w:id="8" w:author="Unknown Author" w:date="2023-01-19T14:18: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Können wir vielleicht in einem Satz den Literature/Knowledge Gap angeben, der unsere Arbeit motiviert?</w:t>
      </w:r>
    </w:p>
  </w:comment>
  <w:comment w:id="9" w:author="HÜFNER Katharina,Assoz. Prof. Priv.Doz. Dr." w:date="2022-12-18T13:52:00Z" w:initials="HKPPD">
    <w:p>
      <w:r>
        <w:rPr>
          <w:rFonts w:ascii="Liberation Serif" w:hAnsi="Liberation Serif" w:eastAsia="Segoe UI" w:cs="Tahoma"/>
          <w:sz w:val="24"/>
          <w:szCs w:val="24"/>
          <w:lang w:val="en-US" w:eastAsia="en-US" w:bidi="en-US"/>
        </w:rPr>
      </w:r>
    </w:p>
  </w:comment>
  <w:comment w:id="10" w:author="HÜFNER Katharina,Assoz. Prof. Priv.Doz. Dr." w:date="2022-12-18T11:20:00Z" w:initials="HKPPD">
    <w:p>
      <w:r>
        <w:rPr>
          <w:rFonts w:ascii="Liberation Serif" w:hAnsi="Liberation Serif" w:eastAsia="Segoe UI" w:cs="Tahoma"/>
          <w:sz w:val="24"/>
          <w:szCs w:val="24"/>
          <w:lang w:val="en-US" w:eastAsia="en-US" w:bidi="en-US"/>
        </w:rPr>
        <w:t>Sophia für SIMMUN Zeitabstand zur infektion klären</w:t>
      </w:r>
    </w:p>
  </w:comment>
  <w:comment w:id="11" w:author="Katharina Huefner" w:date="2022-11-25T14:40:00Z" w:initials="KH">
    <w:p>
      <w:r>
        <w:rPr>
          <w:rFonts w:ascii="Liberation Serif" w:hAnsi="Liberation Serif" w:eastAsia="Segoe UI" w:cs="Tahoma"/>
          <w:sz w:val="24"/>
          <w:szCs w:val="24"/>
          <w:lang w:val="en-US" w:eastAsia="en-US" w:bidi="en-US"/>
        </w:rPr>
        <w:t>Ich kann euch die sample size calculation zeigen oder wir lassen es raus, ich kann das nicht beurteilen was sinnvoll ist hier.</w:t>
      </w:r>
    </w:p>
  </w:comment>
  <w:comment w:id="12" w:author="Unknown Author" w:date="2023-01-19T14:48:0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Könnt Ihr bitte die Figure 2 ergänzen? Danke!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N = 177 finally included</w:t>
      </w:r>
    </w:p>
  </w:comment>
  <w:comment w:id="13" w:author="Unknown Author" w:date="2023-01-19T14:42:0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In welchem paramater? Wäre wichtig:) Danke!</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Wobei wir eigentlich mit einer kleineren Zahl arbeiten (n = 165). Ich würde dazu tendieren, vorerst die Sample Size Berechnung nicht zu zeigen</w:t>
      </w:r>
    </w:p>
  </w:comment>
  <w:comment w:id="14" w:author="Katharina Huefner" w:date="2022-11-25T14:40:00Z" w:initials="KH">
    <w:p>
      <w:r>
        <w:rPr>
          <w:rFonts w:ascii="Liberation Serif" w:hAnsi="Liberation Serif" w:eastAsia="Segoe UI" w:cs="Tahoma"/>
          <w:sz w:val="24"/>
          <w:szCs w:val="24"/>
          <w:lang w:val="en-US" w:eastAsia="en-US" w:bidi="en-US"/>
        </w:rPr>
        <w:t>Ich kann euch die sample size calculation zeigen oder wir lassen es raus, ich kann das nicht beurteilen was sinnvoll ist hier.</w:t>
      </w:r>
    </w:p>
  </w:comment>
  <w:comment w:id="15" w:author="HÜFNER Katharina,Assoz. Prof. Priv.Doz. Dr." w:date="2022-12-18T11:23:00Z" w:initials="HKPPD">
    <w:p>
      <w:r>
        <w:rPr>
          <w:rFonts w:ascii="Liberation Serif" w:hAnsi="Liberation Serif" w:eastAsia="Segoe UI" w:cs="Tahoma"/>
          <w:sz w:val="24"/>
          <w:szCs w:val="24"/>
          <w:lang w:val="en-US" w:eastAsia="en-US" w:bidi="en-US"/>
        </w:rPr>
        <w:t>Evt stress dazu</w:t>
      </w:r>
    </w:p>
  </w:comment>
  <w:comment w:id="16" w:author="Unknown Author" w:date="2023-01-19T15:02:17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HÜFNER Katharina,Assoz. Prof. Priv.Doz. Dr. (12/18/2022, 11:23): "..."</w:t>
      </w:r>
    </w:p>
    <w:p>
      <w:r>
        <w:rPr>
          <w:rFonts w:ascii="Liberation Serif" w:hAnsi="Liberation Serif" w:eastAsia="Segoe UI" w:cs="Tahoma"/>
          <w:sz w:val="20"/>
          <w:szCs w:val="24"/>
          <w:lang w:val="en-US" w:eastAsia="en-US" w:bidi="ar-SA"/>
        </w:rPr>
        <w:t>Ja, Stress ist auch jetz dabei</w:t>
      </w:r>
    </w:p>
  </w:comment>
  <w:comment w:id="17" w:author="Unknown Author" w:date="2023-01-28T14:35: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Bitte die PSS4 Referenz, danke!</w:t>
      </w:r>
    </w:p>
  </w:comment>
  <w:comment w:id="18" w:author="HÜFNER Katharina,Assoz. Prof. Priv.Doz. Dr." w:date="2022-12-18T11:22:00Z" w:initials="HKPPD">
    <w:p>
      <w:r>
        <w:rPr>
          <w:rFonts w:ascii="Liberation Serif" w:hAnsi="Liberation Serif" w:eastAsia="Segoe UI" w:cs="Tahoma"/>
          <w:sz w:val="24"/>
          <w:szCs w:val="24"/>
          <w:lang w:val="en-US" w:eastAsia="en-US" w:bidi="en-US"/>
        </w:rPr>
        <w:t>Evt löschen falls keine relevanz für diese Studie</w:t>
      </w:r>
    </w:p>
  </w:comment>
  <w:comment w:id="19" w:author="Unknown Author" w:date="2023-01-19T20:18: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Eventuell weg, ist nicht so wichtig für die Geschichte</w:t>
      </w:r>
    </w:p>
  </w:comment>
  <w:comment w:id="20" w:author="HÜFNER Katharina,Assoz. Prof. Priv.Doz. Dr." w:date="2022-11-28T11:24:00Z" w:initials="HKPPD">
    <w:p>
      <w:r>
        <w:rPr>
          <w:rFonts w:ascii="Liberation Serif" w:hAnsi="Liberation Serif" w:eastAsia="Segoe UI" w:cs="Tahoma"/>
          <w:sz w:val="24"/>
          <w:szCs w:val="24"/>
          <w:lang w:val="en-US" w:eastAsia="en-US" w:bidi="en-US"/>
        </w:rPr>
        <w:t>Mit Labor Anna Kirchmayr zu klären</w:t>
      </w:r>
    </w:p>
  </w:comment>
  <w:comment w:id="21" w:author="Unknown Author" w:date="2023-01-28T14:37:2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Wir bräuchten auch die Info zur anti-RBD IgG Messung, danke!</w:t>
      </w:r>
    </w:p>
  </w:comment>
  <w:comment w:id="22" w:author="Unknown Author" w:date="2023-01-19T20:15:0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Im Manuskript bräuchten wir den anti-RBD ELISA und Wantai</w:t>
      </w:r>
    </w:p>
  </w:comment>
  <w:comment w:id="23" w:author="Unknown Author" w:date="2023-01-19T20:14:5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Brauchen wir nicht</w:t>
      </w:r>
    </w:p>
  </w:comment>
  <w:comment w:id="24" w:author="Unknown Author" w:date="2023-01-28T14:38:0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Pause</w:t>
      </w:r>
    </w:p>
  </w:comment>
  <w:comment w:id="25" w:author="Unknown Author" w:date="2023-01-19T21:01: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Können wir es so schreiben?</w:t>
      </w:r>
    </w:p>
  </w:comment>
  <w:comment w:id="26" w:author="Unknown Author" w:date="2023-01-19T21:17: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Fast a bissl provokant, oder? </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Passt perfekt zu unserem (hoffentlich bald akzeptierten) Illness Perception paper. Auf jeden Fall würde ich in unserer Geschichte nicht wirklich von long COVID sprechen.</w:t>
      </w:r>
    </w:p>
  </w:comment>
  <w:comment w:id="27" w:author="VEDOVA Sophia,Dr." w:date="2022-12-22T16:51:00Z" w:initials="VS">
    <w:p>
      <w:r>
        <w:rPr>
          <w:rFonts w:ascii="Liberation Serif" w:hAnsi="Liberation Serif" w:eastAsia="Segoe UI" w:cs="Tahoma"/>
          <w:sz w:val="24"/>
          <w:szCs w:val="24"/>
          <w:lang w:val="en-US" w:eastAsia="en-US" w:bidi="en-US"/>
        </w:rPr>
        <w:t>Oder wird da jeweils die Differenz angegeben?</w:t>
      </w:r>
    </w:p>
  </w:comment>
  <w:comment w:id="28" w:author="Unknown Author" w:date="2023-01-19T21:19:53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VEDOVA Sophia,Dr. (12/22/2022, 16:51): "..."</w:t>
      </w:r>
    </w:p>
    <w:p>
      <w:r>
        <w:rPr>
          <w:rFonts w:ascii="Liberation Serif" w:hAnsi="Liberation Serif" w:eastAsia="Segoe UI" w:cs="Tahoma"/>
          <w:sz w:val="20"/>
          <w:szCs w:val="24"/>
          <w:lang w:val="en-US" w:eastAsia="en-US" w:bidi="ar-SA"/>
        </w:rPr>
        <w:t>Ich würde nur median mit IQR angeben – gleich wie für die INCOV Kohorte.</w:t>
      </w:r>
    </w:p>
  </w:comment>
  <w:comment w:id="29" w:author="Unknown Author" w:date="2023-01-19T21:22:3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Für so viele haben wir tatsächlich Proteom-Daten</w:t>
      </w:r>
    </w:p>
  </w:comment>
  <w:comment w:id="30" w:author="HÜFNER Katharina,Assoz. Prof. Priv.Doz. Dr." w:date="2022-12-18T15:54:00Z" w:initials="HKPPD">
    <w:p>
      <w:r>
        <w:rPr>
          <w:rFonts w:ascii="Liberation Serif" w:hAnsi="Liberation Serif" w:eastAsia="Segoe UI" w:cs="Tahoma"/>
          <w:sz w:val="24"/>
          <w:szCs w:val="24"/>
          <w:lang w:val="en-US" w:eastAsia="en-US" w:bidi="en-US"/>
        </w:rPr>
        <w:t>Ok Piotr?</w:t>
      </w:r>
    </w:p>
  </w:comment>
  <w:comment w:id="31" w:author="Unknown Author" w:date="2023-01-21T21:07:38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HÜFNER Katharina,Assoz. Prof. Priv.Doz. Dr. (12/18/2022, 15:54): "..."</w:t>
      </w:r>
    </w:p>
    <w:p>
      <w:r>
        <w:rPr>
          <w:rFonts w:ascii="Liberation Serif" w:hAnsi="Liberation Serif" w:eastAsia="Segoe UI" w:cs="Tahoma"/>
          <w:sz w:val="20"/>
          <w:szCs w:val="24"/>
          <w:lang w:val="en-US" w:eastAsia="en-US" w:bidi="ar-SA"/>
        </w:rPr>
        <w:t>Ja, es stimmt!</w:t>
      </w:r>
    </w:p>
  </w:comment>
  <w:comment w:id="32" w:author="HÜFNER Katharina,Assoz. Prof. Priv.Doz. Dr." w:date="2022-12-18T14:30:00Z" w:initials="HKPPD">
    <w:p>
      <w:r>
        <w:rPr>
          <w:rFonts w:ascii="Liberation Serif" w:hAnsi="Liberation Serif" w:eastAsia="Segoe UI" w:cs="Tahoma"/>
          <w:sz w:val="24"/>
          <w:szCs w:val="24"/>
          <w:lang w:val="en-US" w:eastAsia="en-US" w:bidi="en-US"/>
        </w:rPr>
        <w:t>Absicht nicht in incov, zu viele ergebnisse?</w:t>
      </w:r>
    </w:p>
  </w:comment>
  <w:comment w:id="33" w:author="Unknown Author" w:date="2023-01-21T21:51:20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HÜFNER Katharina,Assoz. Prof. Priv.Doz. Dr. (12/18/2022, 14:30): "..."</w:t>
      </w:r>
    </w:p>
    <w:p>
      <w:r>
        <w:rPr>
          <w:rFonts w:ascii="Liberation Serif" w:hAnsi="Liberation Serif" w:eastAsia="Segoe UI" w:cs="Tahoma"/>
          <w:sz w:val="24"/>
          <w:szCs w:val="24"/>
          <w:lang w:val="en-US" w:eastAsia="en-US" w:bidi="en-US"/>
        </w:rPr>
      </w:r>
    </w:p>
    <w:p>
      <w:r>
        <w:rPr>
          <w:rFonts w:ascii="Liberation Serif" w:hAnsi="Liberation Serif" w:eastAsia="Segoe UI" w:cs="Tahoma"/>
          <w:sz w:val="20"/>
          <w:szCs w:val="24"/>
          <w:lang w:val="en-US" w:eastAsia="en-US" w:bidi="ar-SA"/>
        </w:rPr>
        <w:t>Das Problems mit der INCOV Kohorte war, dass sie keine Stress/Depression/Anxiety-Messungen gamacht haben. Persistente  Somatische Symptome haben sie nur für die  CoV strata erhoben.</w:t>
      </w:r>
    </w:p>
    <w:p>
      <w:r>
        <w:rPr>
          <w:rFonts w:ascii="Liberation Serif" w:hAnsi="Liberation Serif" w:eastAsia="Segoe UI" w:cs="Tahoma"/>
          <w:sz w:val="24"/>
          <w:szCs w:val="24"/>
          <w:lang w:val="en-US" w:eastAsia="en-US" w:bidi="en-US"/>
        </w:rPr>
      </w:r>
    </w:p>
    <w:p>
      <w:r>
        <w:rPr>
          <w:rFonts w:ascii="Liberation Serif" w:hAnsi="Liberation Serif" w:eastAsia="Segoe UI" w:cs="Tahoma"/>
          <w:sz w:val="20"/>
          <w:szCs w:val="24"/>
          <w:lang w:val="en-US" w:eastAsia="en-US" w:bidi="ar-SA"/>
        </w:rPr>
        <w:t>Damit wir wirklich unsere Modelle validieren können, bräuchten wir wirklich den selben Parameter-Satz. Ich befürchte aber, dass wir aufgrund vom Bias der SIMMUN Kohorte (viele PSY PatientInnen) sowieso in einem Validierungskollektiv nichts signifikantes finden würden...</w:t>
      </w:r>
    </w:p>
  </w:comment>
  <w:comment w:id="34" w:author="HÜFNER Katharina,Assoz. Prof. Priv.Doz. Dr." w:date="2022-12-18T14:22:00Z" w:initials="HKPPD">
    <w:p>
      <w:r>
        <w:rPr>
          <w:rFonts w:ascii="Liberation Serif" w:hAnsi="Liberation Serif" w:eastAsia="Segoe UI" w:cs="Tahoma"/>
          <w:sz w:val="24"/>
          <w:szCs w:val="24"/>
          <w:lang w:val="en-US" w:eastAsia="en-US" w:bidi="en-US"/>
        </w:rPr>
        <w:t>Piotr, 0.4???</w:t>
      </w:r>
    </w:p>
  </w:comment>
  <w:comment w:id="35" w:author="HÜFNER Katharina,Assoz. Prof. Priv.Doz. Dr." w:date="2022-12-18T17:23:00Z" w:initials="HKPPD">
    <w:p>
      <w:r>
        <w:rPr>
          <w:rFonts w:ascii="Liberation Serif" w:hAnsi="Liberation Serif" w:eastAsia="Segoe UI" w:cs="Tahoma"/>
          <w:sz w:val="24"/>
          <w:szCs w:val="24"/>
          <w:lang w:val="en-US" w:eastAsia="en-US" w:bidi="en-US"/>
        </w:rPr>
        <w:t>Muss noch verbessert/gemerged ausgearbeitet werden</w:t>
      </w:r>
    </w:p>
  </w:comment>
  <w:comment w:id="36" w:author="HÜFNER Katharina,Assoz. Prof. Priv.Doz. Dr." w:date="2022-12-18T17:53:00Z" w:initials="HKPPD">
    <w:p>
      <w:r>
        <w:rPr>
          <w:rFonts w:ascii="Liberation Serif" w:hAnsi="Liberation Serif" w:eastAsia="Segoe UI" w:cs="Tahoma"/>
          <w:sz w:val="24"/>
          <w:szCs w:val="24"/>
          <w:lang w:val="en-US" w:eastAsia="en-US" w:bidi="en-US"/>
        </w:rPr>
        <w:t>Piotr, das ist nimmer in der auswertung drin, sollen wir die PSY sequelae bei INCOV auch dazutun?</w:t>
      </w:r>
    </w:p>
  </w:comment>
  <w:comment w:id="37" w:author="Unknown Author" w:date="2023-01-21T22:35:15Z" w:initials="">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HÜFNER Katharina,Assoz. Prof. Priv.Doz. Dr. (12/18/2022, 17:53): "..."</w:t>
      </w:r>
    </w:p>
    <w:p>
      <w:r>
        <w:rPr>
          <w:rFonts w:ascii="Liberation Serif" w:hAnsi="Liberation Serif" w:eastAsia="Segoe UI" w:cs="Tahoma"/>
          <w:sz w:val="20"/>
          <w:szCs w:val="24"/>
          <w:lang w:val="de-DE" w:eastAsia="en-US" w:bidi="ar-SA"/>
        </w:rPr>
        <w:t>Das würde ich voerst nicht tun und den Satz entfernen. Wir sehen, dass mentale Probleme und PSS vollkommen unabhängig von COVID-19 sind.</w:t>
      </w:r>
    </w:p>
  </w:comment>
  <w:comment w:id="38" w:author="Unknown Author" w:date="2023-01-21T22:37:4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Vorsicht, neue Ergebnisse:)</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Im multi-parameter Modelling sind PSS ein Kofaktor vom PHE/TYR und nicht Stress</w:t>
      </w:r>
    </w:p>
  </w:comment>
  <w:comment w:id="39" w:author="Unknown Author" w:date="2023-01-19T20:21: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Siehe die neue Version der Tabellen in der ‚methods_figures_tables.docx‘ Datei. </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Es sind einige änderungen dabei (persistent somatic symptoms, stress scoring), andere N numbers</w:t>
      </w:r>
    </w:p>
  </w:comment>
  <w:comment w:id="40" w:author="Unknown Author" w:date="2023-01-19T20:23: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Bitte die neue Version von mir verwenden: ‚methods_figures_tables.docx‘</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Danke!</w:t>
      </w:r>
    </w:p>
  </w:comment>
  <w:comment w:id="42" w:author="Katharina Huefner" w:date="2022-11-25T14:33:00Z" w:initials="KH">
    <w:p>
      <w:r>
        <w:rPr>
          <w:rFonts w:ascii="Liberation Serif" w:hAnsi="Liberation Serif" w:eastAsia="Segoe UI" w:cs="Tahoma"/>
          <w:sz w:val="24"/>
          <w:szCs w:val="24"/>
          <w:lang w:val="en-US" w:eastAsia="en-US" w:bidi="en-US"/>
        </w:rPr>
        <w:t>Johannes:</w:t>
      </w:r>
      <w:r>
        <w:rPr>
          <w:rFonts w:ascii="Liberation Serif" w:hAnsi="Liberation Serif" w:eastAsia="Segoe UI" w:cs="Tahoma"/>
          <w:sz w:val="24"/>
          <w:szCs w:val="24"/>
          <w:lang w:eastAsia="en-US" w:bidi="en-US" w:val="de-AT"/>
        </w:rPr>
        <w:t xml:space="preserve"> Finde die figure gut, würde sie von der gestaltung her ähnlicher zu consort-flow-charts machen</w:t>
      </w:r>
    </w:p>
  </w:comment>
  <w:comment w:id="41" w:author="Katharina Huefner" w:date="2022-10-08T21:36:00Z" w:initials="KH">
    <w:p>
      <w:r>
        <w:rPr>
          <w:rFonts w:ascii="Liberation Serif" w:hAnsi="Liberation Serif" w:eastAsia="Segoe UI" w:cs="Tahoma"/>
          <w:sz w:val="24"/>
          <w:szCs w:val="24"/>
          <w:lang w:val="de-AT" w:eastAsia="en-US" w:bidi="en-US"/>
        </w:rPr>
        <w:t>Sophia: ganz oben rechts in dem Flow chart müsst eigentlich die Zahl derer stehen die ihr stationär/ambulant direkt angesprochen habt, da haben ja auch welche abgelehnt oder fielen raus wegen allen möglichen gründen. Wir haben doch über die auch immer eine Liste geführt.</w:t>
      </w:r>
    </w:p>
    <w:p>
      <w:r>
        <w:rPr>
          <w:rFonts w:ascii="Liberation Serif" w:hAnsi="Liberation Serif" w:eastAsia="Segoe UI" w:cs="Tahoma"/>
          <w:sz w:val="24"/>
          <w:szCs w:val="24"/>
          <w:lang w:val="de-AT" w:eastAsia="en-US" w:bidi="en-US"/>
        </w:rPr>
        <w:t>Bitte alle Zahlen nochmals nachprüfen, da ich einiges umgestellt habe.</w:t>
      </w:r>
    </w:p>
  </w:comment>
  <w:comment w:id="43" w:author="Unknown Author" w:date="2022-11-02T16:41:00Z" w:initials="">
    <w:p>
      <w:r>
        <w:rPr>
          <w:rFonts w:ascii="Liberation Serif" w:hAnsi="Liberation Serif" w:eastAsia="Segoe UI" w:cs="Tahoma"/>
          <w:sz w:val="20"/>
          <w:szCs w:val="24"/>
          <w:lang w:val="en-US" w:eastAsia="en-US" w:bidi="en-US"/>
        </w:rPr>
        <w:t>Mein Problem mit diesen Schema besteht darin, dass es systemische und lokale Effekte ‚vermischt‘. Es steht fest, dass man durch Inflammation weniger TRP im Körper zur Verfügung hat, weil es zu KYN abgebaut wird und deswegen eventuell die Serotonin synthese stockt. Wie das im Hirn abläuft besonders bei milder COVID-19 ohne Beschädigung von BBB, ist weniger klar.</w:t>
      </w:r>
    </w:p>
  </w:comment>
  <w:comment w:id="44" w:author="HÜFNER Katharina,Assoz. Prof. Priv.Doz. Dr." w:date="2022-11-28T10:01:00Z" w:initials="HKPPD">
    <w:p>
      <w:r>
        <w:rPr>
          <w:rFonts w:ascii="Liberation Serif" w:hAnsi="Liberation Serif" w:eastAsia="Segoe UI" w:cs="Tahoma"/>
          <w:sz w:val="24"/>
          <w:szCs w:val="24"/>
          <w:lang w:val="en-US" w:eastAsia="en-US" w:bidi="en-US"/>
        </w:rPr>
        <w:t>Absolut, man geht davon aus dass es sich im Hirn wiederspiegelt, auch bei der low grade infalmmation (es gibt ein paar wenige arbeiten, recht alte, dass sich das ganze im Liquor wiederspiegelt….) aber das ist natuerlich ein problem das wir nicht lösen können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62996896"/>
    </w:sdtPr>
    <w:sdtContent>
      <w:p>
        <w:pPr>
          <w:pStyle w:val="Header"/>
          <w:rPr/>
        </w:pPr>
        <w:r>
          <w:rPr/>
          <w:fldChar w:fldCharType="begin"/>
        </w:r>
        <w:r>
          <w:rPr/>
          <w:instrText> PAGE </w:instrText>
        </w:r>
        <w:r>
          <w:rPr/>
          <w:fldChar w:fldCharType="separate"/>
        </w:r>
        <w:r>
          <w:rPr/>
          <w:t>24</w:t>
        </w:r>
        <w:r>
          <w:rPr/>
          <w:fldChar w:fldCharType="end"/>
        </w:r>
      </w:p>
    </w:sdtContent>
  </w:sdt>
  <w:p>
    <w:pPr>
      <w:pStyle w:val="Header"/>
      <w:rPr/>
    </w:pPr>
    <w:r>
      <w:rPr/>
    </w:r>
  </w:p>
</w:hdr>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2a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ea2ae6"/>
    <w:pPr>
      <w:keepNext w:val="true"/>
      <w:keepLines/>
      <w:spacing w:lineRule="auto" w:line="480" w:before="144" w:after="144"/>
      <w:outlineLvl w:val="0"/>
    </w:pPr>
    <w:rPr>
      <w:rFonts w:ascii="Calibri" w:hAnsi="Calibri" w:eastAsia="" w:cs="" w:cstheme="majorBidi" w:eastAsiaTheme="majorEastAsia"/>
      <w:b/>
      <w:bCs/>
      <w:sz w:val="32"/>
      <w:szCs w:val="32"/>
    </w:rPr>
  </w:style>
  <w:style w:type="paragraph" w:styleId="Heading2">
    <w:name w:val="Heading 2"/>
    <w:basedOn w:val="Normal"/>
    <w:link w:val="berschrift2Zchn"/>
    <w:uiPriority w:val="9"/>
    <w:qFormat/>
    <w:rsid w:val="00ea2ae6"/>
    <w:pPr>
      <w:spacing w:lineRule="auto" w:line="480" w:before="144" w:after="144"/>
      <w:outlineLvl w:val="1"/>
    </w:pPr>
    <w:rPr>
      <w:rFonts w:ascii="Calibri" w:hAnsi="Calibri" w:eastAsia="Times New Roman" w:cs="Times New Roman"/>
      <w:b/>
      <w:bCs/>
      <w:sz w:val="28"/>
      <w:szCs w:val="28"/>
      <w:lang w:eastAsia="de-DE"/>
    </w:rPr>
  </w:style>
  <w:style w:type="paragraph" w:styleId="Heading3">
    <w:name w:val="Heading 3"/>
    <w:basedOn w:val="Normal"/>
    <w:next w:val="Normal"/>
    <w:link w:val="berschrift3Zchn"/>
    <w:uiPriority w:val="9"/>
    <w:unhideWhenUsed/>
    <w:qFormat/>
    <w:rsid w:val="00ea2ae6"/>
    <w:pPr>
      <w:keepNext w:val="true"/>
      <w:keepLines/>
      <w:spacing w:lineRule="auto" w:line="480" w:before="144" w:after="144"/>
      <w:outlineLvl w:val="2"/>
    </w:pPr>
    <w:rPr>
      <w:rFonts w:ascii="Calibri" w:hAnsi="Calibri" w:eastAsia="" w:cs="" w:cstheme="majorBidi" w:eastAsiaTheme="majorEastAsia"/>
      <w:b/>
      <w:bCs/>
      <w:sz w:val="24"/>
      <w:szCs w:val="24"/>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f04549"/>
    <w:rPr>
      <w:rFonts w:ascii="Calibri" w:hAnsi="Calibri" w:eastAsia="Times New Roman" w:cs="Times New Roman"/>
      <w:b/>
      <w:bCs/>
      <w:sz w:val="28"/>
      <w:szCs w:val="28"/>
      <w:lang w:eastAsia="de-DE"/>
    </w:rPr>
  </w:style>
  <w:style w:type="character" w:styleId="Berschrift1Zchn" w:customStyle="1">
    <w:name w:val="Überschrift 1 Zchn"/>
    <w:basedOn w:val="DefaultParagraphFont"/>
    <w:link w:val="berschrift1"/>
    <w:uiPriority w:val="9"/>
    <w:qFormat/>
    <w:rsid w:val="00fc76e6"/>
    <w:rPr>
      <w:rFonts w:ascii="Calibri" w:hAnsi="Calibri" w:eastAsia="" w:cs="" w:cstheme="majorBidi" w:eastAsiaTheme="majorEastAsia"/>
      <w:b/>
      <w:bCs/>
      <w:sz w:val="32"/>
      <w:szCs w:val="32"/>
    </w:rPr>
  </w:style>
  <w:style w:type="character" w:styleId="Berschrift3Zchn" w:customStyle="1">
    <w:name w:val="Überschrift 3 Zchn"/>
    <w:basedOn w:val="DefaultParagraphFont"/>
    <w:link w:val="berschrift3"/>
    <w:uiPriority w:val="9"/>
    <w:qFormat/>
    <w:rsid w:val="00fc76e6"/>
    <w:rPr>
      <w:rFonts w:ascii="Calibri" w:hAnsi="Calibri" w:eastAsia="" w:cs="" w:cstheme="majorBidi" w:eastAsiaTheme="majorEastAsia"/>
      <w:b/>
      <w:bCs/>
      <w:sz w:val="24"/>
      <w:szCs w:val="24"/>
    </w:rPr>
  </w:style>
  <w:style w:type="character" w:styleId="Annotationreference">
    <w:name w:val="annotation reference"/>
    <w:basedOn w:val="DefaultParagraphFont"/>
    <w:uiPriority w:val="99"/>
    <w:semiHidden/>
    <w:unhideWhenUsed/>
    <w:qFormat/>
    <w:rsid w:val="00ea2ae6"/>
    <w:rPr>
      <w:sz w:val="16"/>
      <w:szCs w:val="16"/>
    </w:rPr>
  </w:style>
  <w:style w:type="character" w:styleId="KommentartextZchn" w:customStyle="1">
    <w:name w:val="Kommentartext Zchn"/>
    <w:basedOn w:val="DefaultParagraphFont"/>
    <w:link w:val="Kommentartext"/>
    <w:uiPriority w:val="99"/>
    <w:qFormat/>
    <w:rsid w:val="00972838"/>
    <w:rPr>
      <w:sz w:val="20"/>
      <w:szCs w:val="20"/>
    </w:rPr>
  </w:style>
  <w:style w:type="character" w:styleId="KommentarthemaZchn" w:customStyle="1">
    <w:name w:val="Kommentarthema Zchn"/>
    <w:basedOn w:val="KommentartextZchn"/>
    <w:link w:val="Kommentarthema"/>
    <w:uiPriority w:val="99"/>
    <w:semiHidden/>
    <w:qFormat/>
    <w:rsid w:val="00972838"/>
    <w:rPr>
      <w:b/>
      <w:bCs/>
      <w:sz w:val="20"/>
      <w:szCs w:val="20"/>
    </w:rPr>
  </w:style>
  <w:style w:type="character" w:styleId="SprechblasentextZchn" w:customStyle="1">
    <w:name w:val="Sprechblasentext Zchn"/>
    <w:basedOn w:val="DefaultParagraphFont"/>
    <w:link w:val="Sprechblasentext"/>
    <w:uiPriority w:val="99"/>
    <w:semiHidden/>
    <w:qFormat/>
    <w:rsid w:val="00972838"/>
    <w:rPr>
      <w:rFonts w:ascii="Segoe UI" w:hAnsi="Segoe UI" w:cs="Segoe UI"/>
      <w:sz w:val="18"/>
      <w:szCs w:val="18"/>
    </w:rPr>
  </w:style>
  <w:style w:type="character" w:styleId="InternetLink">
    <w:name w:val="Hyperlink"/>
    <w:basedOn w:val="DefaultParagraphFont"/>
    <w:uiPriority w:val="99"/>
    <w:unhideWhenUsed/>
    <w:rsid w:val="003a6075"/>
    <w:rPr>
      <w:color w:val="0563C1" w:themeColor="hyperlink"/>
      <w:u w:val="single"/>
    </w:rPr>
  </w:style>
  <w:style w:type="character" w:styleId="NichtaufgelsteErwhnung1" w:customStyle="1">
    <w:name w:val="Nicht aufgelöste Erwähnung1"/>
    <w:basedOn w:val="DefaultParagraphFont"/>
    <w:uiPriority w:val="99"/>
    <w:semiHidden/>
    <w:unhideWhenUsed/>
    <w:qFormat/>
    <w:rsid w:val="00ea2ae6"/>
    <w:rPr>
      <w:color w:val="605E5C"/>
      <w:shd w:fill="E1DFDD" w:val="clear"/>
    </w:rPr>
  </w:style>
  <w:style w:type="character" w:styleId="Strong">
    <w:name w:val="Strong"/>
    <w:basedOn w:val="DefaultParagraphFont"/>
    <w:uiPriority w:val="22"/>
    <w:qFormat/>
    <w:rsid w:val="00f50c71"/>
    <w:rPr>
      <w:b/>
      <w:bCs/>
    </w:rPr>
  </w:style>
  <w:style w:type="character" w:styleId="Emphasis">
    <w:name w:val="Emphasis"/>
    <w:basedOn w:val="DefaultParagraphFont"/>
    <w:uiPriority w:val="20"/>
    <w:qFormat/>
    <w:rsid w:val="009a37e3"/>
    <w:rPr>
      <w:i/>
      <w:iCs/>
    </w:rPr>
  </w:style>
  <w:style w:type="character" w:styleId="KopfzeileZchn" w:customStyle="1">
    <w:name w:val="Kopfzeile Zchn"/>
    <w:basedOn w:val="DefaultParagraphFont"/>
    <w:link w:val="Kopfzeile"/>
    <w:uiPriority w:val="99"/>
    <w:qFormat/>
    <w:rsid w:val="00ef6fb6"/>
    <w:rPr/>
  </w:style>
  <w:style w:type="character" w:styleId="FuzeileZchn" w:customStyle="1">
    <w:name w:val="Fußzeile Zchn"/>
    <w:basedOn w:val="DefaultParagraphFont"/>
    <w:link w:val="Fuzeile"/>
    <w:uiPriority w:val="99"/>
    <w:qFormat/>
    <w:rsid w:val="00ef6fb6"/>
    <w:rPr/>
  </w:style>
  <w:style w:type="character" w:styleId="NichtaufgelsteErwhnung2" w:customStyle="1">
    <w:name w:val="Nicht aufgelöste Erwähnung2"/>
    <w:basedOn w:val="DefaultParagraphFont"/>
    <w:uiPriority w:val="99"/>
    <w:semiHidden/>
    <w:unhideWhenUsed/>
    <w:qFormat/>
    <w:rsid w:val="00ea2ae6"/>
    <w:rPr>
      <w:color w:val="605E5C"/>
      <w:shd w:fill="E1DFDD" w:val="clear"/>
    </w:rPr>
  </w:style>
  <w:style w:type="character" w:styleId="EndNoteBibliographyTitleZchn" w:customStyle="1">
    <w:name w:val="EndNote Bibliography Title Zchn"/>
    <w:basedOn w:val="DefaultParagraphFont"/>
    <w:link w:val="EndNoteBibliographyTitle"/>
    <w:qFormat/>
    <w:rsid w:val="006a63ca"/>
    <w:rPr>
      <w:rFonts w:ascii="Calibri" w:hAnsi="Calibri" w:cs="Calibri"/>
      <w:lang w:val="en-US"/>
    </w:rPr>
  </w:style>
  <w:style w:type="character" w:styleId="EndNoteBibliographyZchn" w:customStyle="1">
    <w:name w:val="EndNote Bibliography Zchn"/>
    <w:basedOn w:val="DefaultParagraphFont"/>
    <w:link w:val="EndNoteBibliography"/>
    <w:qFormat/>
    <w:rsid w:val="006a63ca"/>
    <w:rPr>
      <w:rFonts w:ascii="Calibri" w:hAnsi="Calibri" w:cs="Calibri"/>
      <w:lang w:val="en-US"/>
    </w:rPr>
  </w:style>
  <w:style w:type="character" w:styleId="Name" w:customStyle="1">
    <w:name w:val="name"/>
    <w:basedOn w:val="DefaultParagraphFont"/>
    <w:qFormat/>
    <w:rsid w:val="00ea2ae6"/>
    <w:rPr/>
  </w:style>
  <w:style w:type="character" w:styleId="Surname" w:customStyle="1">
    <w:name w:val="surname"/>
    <w:basedOn w:val="DefaultParagraphFont"/>
    <w:qFormat/>
    <w:rsid w:val="00ea2ae6"/>
    <w:rPr/>
  </w:style>
  <w:style w:type="character" w:styleId="Givennames" w:customStyle="1">
    <w:name w:val="given-names"/>
    <w:basedOn w:val="DefaultParagraphFont"/>
    <w:qFormat/>
    <w:rsid w:val="00ea2ae6"/>
    <w:rPr/>
  </w:style>
  <w:style w:type="character" w:styleId="Year" w:customStyle="1">
    <w:name w:val="year"/>
    <w:basedOn w:val="DefaultParagraphFont"/>
    <w:qFormat/>
    <w:rsid w:val="00ea2ae6"/>
    <w:rPr/>
  </w:style>
  <w:style w:type="character" w:styleId="Articletitle" w:customStyle="1">
    <w:name w:val="article-title"/>
    <w:basedOn w:val="DefaultParagraphFont"/>
    <w:qFormat/>
    <w:rsid w:val="00ea2ae6"/>
    <w:rPr/>
  </w:style>
  <w:style w:type="character" w:styleId="Source" w:customStyle="1">
    <w:name w:val="source"/>
    <w:basedOn w:val="DefaultParagraphFont"/>
    <w:qFormat/>
    <w:rsid w:val="00ea2ae6"/>
    <w:rPr/>
  </w:style>
  <w:style w:type="character" w:styleId="VisitedInternetLink">
    <w:name w:val="FollowedHyperlink"/>
    <w:basedOn w:val="DefaultParagraphFont"/>
    <w:uiPriority w:val="99"/>
    <w:semiHidden/>
    <w:unhideWhenUsed/>
    <w:rsid w:val="00e2333d"/>
    <w:rPr>
      <w:color w:val="954F72" w:themeColor="followedHyperlink"/>
      <w:u w:val="single"/>
    </w:rPr>
  </w:style>
  <w:style w:type="character" w:styleId="UnresolvedMention" w:customStyle="1">
    <w:name w:val="Unresolved Mention"/>
    <w:basedOn w:val="DefaultParagraphFont"/>
    <w:uiPriority w:val="99"/>
    <w:semiHidden/>
    <w:unhideWhenUsed/>
    <w:qFormat/>
    <w:rsid w:val="00467633"/>
    <w:rPr>
      <w:color w:val="605E5C"/>
      <w:shd w:fill="E1DFDD" w:val="clear"/>
    </w:rPr>
  </w:style>
  <w:style w:type="character" w:styleId="TextkrperZchn" w:customStyle="1">
    <w:name w:val="Textkörper Zchn"/>
    <w:basedOn w:val="DefaultParagraphFont"/>
    <w:link w:val="Textkrper"/>
    <w:qFormat/>
    <w:rsid w:val="00ea2ae6"/>
    <w:rPr/>
  </w:style>
  <w:style w:type="character" w:styleId="TitelZchn" w:customStyle="1">
    <w:name w:val="Titel Zchn"/>
    <w:basedOn w:val="DefaultParagraphFont"/>
    <w:link w:val="Titel"/>
    <w:qFormat/>
    <w:rsid w:val="00ea2ae6"/>
    <w:rPr>
      <w:rFonts w:ascii="Liberation Sans" w:hAnsi="Liberation Sans" w:eastAsia="Microsoft YaHei" w:cs="Arial"/>
      <w:b/>
      <w:bCs/>
      <w:sz w:val="32"/>
      <w:szCs w:val="32"/>
    </w:rPr>
  </w:style>
  <w:style w:type="character" w:styleId="NichtaufgelsteErwhnung3" w:customStyle="1">
    <w:name w:val="Nicht aufgelöste Erwähnung3"/>
    <w:basedOn w:val="DefaultParagraphFont"/>
    <w:uiPriority w:val="99"/>
    <w:semiHidden/>
    <w:unhideWhenUsed/>
    <w:qFormat/>
    <w:rsid w:val="00ea2ae6"/>
    <w:rPr>
      <w:color w:val="605E5C"/>
      <w:shd w:fill="E1DFDD" w:val="clear"/>
    </w:rPr>
  </w:style>
  <w:style w:type="character" w:styleId="Htmlitalic" w:customStyle="1">
    <w:name w:val="html-italic"/>
    <w:basedOn w:val="DefaultParagraphFont"/>
    <w:qFormat/>
    <w:rsid w:val="0016629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TextkrperZchn"/>
    <w:pPr>
      <w:spacing w:lineRule="auto" w:line="480" w:before="144" w:after="144"/>
    </w:pPr>
    <w:rPr/>
  </w:style>
  <w:style w:type="paragraph" w:styleId="List">
    <w:name w:val="List"/>
    <w:basedOn w:val="TextBody"/>
    <w:rsid w:val="00ea2ae6"/>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d10feb"/>
    <w:pPr>
      <w:spacing w:lineRule="auto" w:line="240" w:before="0" w:after="0"/>
      <w:ind w:left="720" w:hanging="0"/>
      <w:contextualSpacing/>
    </w:pPr>
    <w:rPr>
      <w:rFonts w:ascii="Times New Roman" w:hAnsi="Times New Roman" w:eastAsia="Times New Roman" w:cs="Times New Roman"/>
      <w:sz w:val="24"/>
      <w:szCs w:val="24"/>
      <w:lang w:eastAsia="de-DE"/>
    </w:rPr>
  </w:style>
  <w:style w:type="paragraph" w:styleId="NormalWeb">
    <w:name w:val="Normal (Web)"/>
    <w:basedOn w:val="Normal"/>
    <w:uiPriority w:val="99"/>
    <w:unhideWhenUsed/>
    <w:qFormat/>
    <w:rsid w:val="00ea2ae6"/>
    <w:pPr>
      <w:spacing w:lineRule="auto" w:line="240" w:beforeAutospacing="1" w:afterAutospacing="1"/>
    </w:pPr>
    <w:rPr>
      <w:rFonts w:ascii="Times New Roman" w:hAnsi="Times New Roman" w:eastAsia="Times New Roman" w:cs="Times New Roman"/>
      <w:sz w:val="24"/>
      <w:szCs w:val="24"/>
      <w:lang w:eastAsia="de-DE"/>
    </w:rPr>
  </w:style>
  <w:style w:type="paragraph" w:styleId="Annotationtext">
    <w:name w:val="annotation text"/>
    <w:basedOn w:val="Normal"/>
    <w:link w:val="KommentartextZchn"/>
    <w:uiPriority w:val="99"/>
    <w:unhideWhenUsed/>
    <w:qFormat/>
    <w:rsid w:val="00ea2ae6"/>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ea2ae6"/>
    <w:pPr/>
    <w:rPr>
      <w:b/>
      <w:bCs/>
    </w:rPr>
  </w:style>
  <w:style w:type="paragraph" w:styleId="BalloonText">
    <w:name w:val="Balloon Text"/>
    <w:basedOn w:val="Normal"/>
    <w:link w:val="SprechblasentextZchn"/>
    <w:uiPriority w:val="99"/>
    <w:semiHidden/>
    <w:unhideWhenUsed/>
    <w:qFormat/>
    <w:rsid w:val="00ea2ae6"/>
    <w:pPr>
      <w:spacing w:lineRule="auto" w:line="240" w:before="0" w:after="0"/>
    </w:pPr>
    <w:rPr>
      <w:rFonts w:ascii="Segoe UI" w:hAnsi="Segoe UI" w:cs="Segoe UI"/>
      <w:sz w:val="18"/>
      <w:szCs w:val="18"/>
    </w:rPr>
  </w:style>
  <w:style w:type="paragraph" w:styleId="NoSpacing">
    <w:name w:val="No Spacing"/>
    <w:uiPriority w:val="1"/>
    <w:qFormat/>
    <w:rsid w:val="00ea2ae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Revision">
    <w:name w:val="Revision"/>
    <w:uiPriority w:val="99"/>
    <w:semiHidden/>
    <w:qFormat/>
    <w:rsid w:val="00ea2ae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Xmsonormal" w:customStyle="1">
    <w:name w:val="x_msonormal"/>
    <w:basedOn w:val="Normal"/>
    <w:qFormat/>
    <w:rsid w:val="00ea2ae6"/>
    <w:pPr>
      <w:spacing w:lineRule="auto" w:line="240" w:beforeAutospacing="1" w:afterAutospacing="1"/>
    </w:pPr>
    <w:rPr>
      <w:rFonts w:ascii="Times New Roman" w:hAnsi="Times New Roman" w:eastAsia="Times New Roman" w:cs="Times New Roman"/>
      <w:sz w:val="24"/>
      <w:szCs w:val="24"/>
      <w:lang w:val="de-AT" w:eastAsia="de-AT"/>
    </w:rPr>
  </w:style>
  <w:style w:type="paragraph" w:styleId="HeaderandFooter" w:customStyle="1">
    <w:name w:val="Header and Footer"/>
    <w:basedOn w:val="Normal"/>
    <w:qFormat/>
    <w:pPr/>
    <w:rPr/>
  </w:style>
  <w:style w:type="paragraph" w:styleId="Header">
    <w:name w:val="Header"/>
    <w:basedOn w:val="Normal"/>
    <w:link w:val="KopfzeileZchn"/>
    <w:uiPriority w:val="99"/>
    <w:unhideWhenUsed/>
    <w:rsid w:val="00ef6fb6"/>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f6fb6"/>
    <w:pPr>
      <w:tabs>
        <w:tab w:val="clear" w:pos="708"/>
        <w:tab w:val="center" w:pos="4536" w:leader="none"/>
        <w:tab w:val="right" w:pos="9072" w:leader="none"/>
      </w:tabs>
      <w:spacing w:lineRule="auto" w:line="240" w:before="0" w:after="0"/>
    </w:pPr>
    <w:rPr/>
  </w:style>
  <w:style w:type="paragraph" w:styleId="EndNoteBibliographyTitle" w:customStyle="1">
    <w:name w:val="EndNote Bibliography Title"/>
    <w:basedOn w:val="Normal"/>
    <w:link w:val="EndNoteBibliographyTitleZchn"/>
    <w:qFormat/>
    <w:rsid w:val="00ea2ae6"/>
    <w:pPr>
      <w:spacing w:before="0" w:after="0"/>
      <w:jc w:val="center"/>
    </w:pPr>
    <w:rPr>
      <w:rFonts w:ascii="Calibri" w:hAnsi="Calibri" w:cs="Calibri"/>
      <w:lang w:val="en-US"/>
    </w:rPr>
  </w:style>
  <w:style w:type="paragraph" w:styleId="EndNoteBibliography" w:customStyle="1">
    <w:name w:val="EndNote Bibliography"/>
    <w:basedOn w:val="Normal"/>
    <w:link w:val="EndNoteBibliographyZchn"/>
    <w:qFormat/>
    <w:rsid w:val="00ea2ae6"/>
    <w:pPr>
      <w:spacing w:lineRule="auto" w:line="240"/>
    </w:pPr>
    <w:rPr>
      <w:rFonts w:ascii="Calibri" w:hAnsi="Calibri" w:cs="Calibri"/>
      <w:lang w:val="en-US"/>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Heading"/>
    <w:next w:val="TextBody"/>
    <w:link w:val="TitelZchn"/>
    <w:qFormat/>
    <w:rsid w:val="00ea2ae6"/>
    <w:pPr>
      <w:spacing w:lineRule="auto" w:line="480" w:before="144" w:after="144"/>
      <w:jc w:val="center"/>
    </w:pPr>
    <w:rPr>
      <w:b/>
      <w:bCs/>
      <w:sz w:val="32"/>
      <w:szCs w:val="32"/>
    </w:rPr>
  </w:style>
  <w:style w:type="paragraph" w:styleId="Bibliography">
    <w:name w:val="Bibliography"/>
    <w:basedOn w:val="Normal"/>
    <w:qFormat/>
    <w:rsid w:val="009a08c1"/>
    <w:pPr>
      <w:spacing w:lineRule="auto" w:line="240" w:before="0" w:after="200"/>
    </w:pPr>
    <w:rPr>
      <w:sz w:val="24"/>
      <w:szCs w:val="24"/>
      <w:lang w:val="en-US"/>
    </w:rPr>
  </w:style>
  <w:style w:type="paragraph" w:styleId="CaptionedFigure" w:customStyle="1">
    <w:name w:val="Captioned Figure"/>
    <w:basedOn w:val="Normal"/>
    <w:qFormat/>
    <w:rsid w:val="009a08c1"/>
    <w:pPr>
      <w:keepNext w:val="true"/>
      <w:spacing w:lineRule="auto" w:line="240" w:before="0" w:after="200"/>
    </w:pPr>
    <w:rPr>
      <w:sz w:val="24"/>
      <w:szCs w:val="24"/>
      <w:lang w:val="en-US"/>
    </w:rPr>
  </w:style>
  <w:style w:type="paragraph" w:styleId="TableContents">
    <w:name w:val="Table Contents"/>
    <w:basedOn w:val="Normal"/>
    <w:qFormat/>
    <w:pPr/>
    <w:rPr/>
  </w:style>
  <w:style w:type="paragraph" w:styleId="TableHeading" w:customStyle="1">
    <w:name w:val="Table Heading"/>
    <w:basedOn w:val="Normal"/>
    <w:qFormat/>
    <w:rsid w:val="009a08c1"/>
    <w:pPr>
      <w:widowControl w:val="false"/>
      <w:suppressLineNumbers/>
      <w:spacing w:lineRule="auto" w:line="240" w:before="0" w:after="200"/>
    </w:pPr>
    <w:rPr>
      <w:b/>
      <w:bCs/>
      <w:i/>
      <w:iCs/>
      <w:sz w:val="24"/>
      <w:szCs w:val="24"/>
      <w:lang w:val="en-US"/>
    </w:rPr>
  </w:style>
  <w:style w:type="paragraph" w:styleId="FirstParagraph" w:customStyle="1">
    <w:name w:val="First Paragraph"/>
    <w:basedOn w:val="TextBody"/>
    <w:next w:val="TextBody"/>
    <w:qFormat/>
    <w:rsid w:val="009a08c1"/>
    <w:pPr>
      <w:spacing w:lineRule="auto" w:line="240" w:before="180" w:after="180"/>
    </w:pPr>
    <w:rPr>
      <w:sz w:val="24"/>
      <w:szCs w:val="24"/>
      <w:lang w:val="en-U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c56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aa345e"/>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
    <w:name w:val="Table"/>
    <w:semiHidden/>
    <w:unhideWhenUsed/>
    <w:qFormat/>
    <w:rsid w:val="009a08c1"/>
    <w:pPr>
      <w:spacing w:after="0" w:line="240" w:lineRule="auto"/>
    </w:pPr>
    <w:rPr>
      <w:lang w:val="en-US"/>
      <w:sz w:val="24"/>
      <w:szCs w:val="24"/>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encedirect.com/topics/medicine-and-dentistry/microglia" TargetMode="External"/><Relationship Id="rId3" Type="http://schemas.openxmlformats.org/officeDocument/2006/relationships/hyperlink" Target="https://github.com/PiotrTymoszuk/stigma_valid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cran.r-project.org/package=rstatix" TargetMode="External"/><Relationship Id="rId8" Type="http://schemas.openxmlformats.org/officeDocument/2006/relationships/hyperlink" Target="https://cran.r-project.org/web/packages/factoextra/index.html" TargetMode="External"/><Relationship Id="rId9" Type="http://schemas.openxmlformats.org/officeDocument/2006/relationships/header" Target="head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71A3-E1AF-41D3-9FA5-A67B9B80A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Application>LibreOffice/7.0.5.2$Windows_X86_64 LibreOffice_project/64390860c6cd0aca4beafafcfd84613dd9dfb63a</Application>
  <AppVersion>15.0000</AppVersion>
  <Pages>24</Pages>
  <Words>6322</Words>
  <Characters>37846</Characters>
  <CharactersWithSpaces>43811</CharactersWithSpaces>
  <Paragraphs>127</Paragraphs>
  <Company>tirol-kliniken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2022-12-21T10:09:00Z</dcterms:created>
  <dc:creator>VEDOVA Sophia,Dr.</dc:creator>
  <dc:description/>
  <dc:language>en-US</dc:language>
  <cp:lastModifiedBy/>
  <cp:lastPrinted>2022-11-28T09:25:00Z</cp:lastPrinted>
  <dcterms:modified xsi:type="dcterms:W3CDTF">2023-01-28T23:24:12Z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